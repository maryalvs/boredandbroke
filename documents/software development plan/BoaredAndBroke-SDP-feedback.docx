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7DFE2" w14:textId="77777777" w:rsidR="00CC7854" w:rsidRPr="00CC7854" w:rsidRDefault="00CC7854" w:rsidP="00CC7854">
      <w:pPr>
        <w:spacing w:before="100" w:beforeAutospacing="1" w:after="100" w:afterAutospacing="1"/>
        <w:outlineLvl w:val="0"/>
        <w:rPr>
          <w:rFonts w:ascii="Times New Roman" w:eastAsia="Times New Roman" w:hAnsi="Times New Roman" w:cs="Times New Roman"/>
          <w:b/>
          <w:bCs/>
          <w:kern w:val="36"/>
          <w:sz w:val="48"/>
          <w:szCs w:val="48"/>
        </w:rPr>
      </w:pPr>
      <w:r w:rsidRPr="00CC7854">
        <w:rPr>
          <w:rFonts w:ascii="Times New Roman" w:eastAsia="Times New Roman" w:hAnsi="Times New Roman" w:cs="Times New Roman"/>
          <w:b/>
          <w:bCs/>
          <w:kern w:val="36"/>
          <w:sz w:val="48"/>
          <w:szCs w:val="48"/>
        </w:rPr>
        <w:t>4 Bored &amp; Broke Software Development Plan</w:t>
      </w:r>
    </w:p>
    <w:p w14:paraId="3C84CB0D" w14:textId="77777777" w:rsidR="00CC7854" w:rsidRPr="00CC7854" w:rsidRDefault="00CC7854" w:rsidP="00CC7854">
      <w:pPr>
        <w:spacing w:before="100" w:beforeAutospacing="1" w:after="100" w:afterAutospacing="1"/>
        <w:outlineLvl w:val="1"/>
        <w:rPr>
          <w:rFonts w:ascii="Times New Roman" w:eastAsia="Times New Roman" w:hAnsi="Times New Roman" w:cs="Times New Roman"/>
          <w:b/>
          <w:bCs/>
          <w:sz w:val="36"/>
          <w:szCs w:val="36"/>
        </w:rPr>
      </w:pPr>
      <w:r w:rsidRPr="00CC7854">
        <w:rPr>
          <w:rFonts w:ascii="Times New Roman" w:eastAsia="Times New Roman" w:hAnsi="Times New Roman" w:cs="Times New Roman"/>
          <w:b/>
          <w:bCs/>
          <w:sz w:val="36"/>
          <w:szCs w:val="36"/>
        </w:rPr>
        <w:t>4.1 Plan Introduction</w:t>
      </w:r>
    </w:p>
    <w:p w14:paraId="4D6E856B"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rPr>
        <w:t>This Software Development Plan provides the details of the planned development for the Bored &amp; Broke web application which allows users to connect with other users based on their similar interest in a certain activity.</w:t>
      </w:r>
    </w:p>
    <w:p w14:paraId="24012F97"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rPr>
        <w:t>On the Bored &amp; Broke website, the user will be asked to create a profile, which will store information such as location, name, and saved activities. The user can then see and save activities in their location. When a user saves an activity, they are brought to that activity’s page where they are then able to contact those users individually. This application is similar to Tinder, Bumble, and Meetup. It allows users to connect with people they may not know based on mutual interests and location. It is different because it “matches” people together based on their interest in activities that already exist (Meetup requires users to create their own events/activities). This caters to our end user, who is a person who is bored, broke, and alone (and doesn’t want to be).</w:t>
      </w:r>
    </w:p>
    <w:p w14:paraId="5C8B85E7"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rPr>
        <w:t>By 10/18, the homepage will be able to display activities that have been requested from various API’s. By 10/25, the database schema will be defined and the login/create account web page will be created. By 11/1 the Software Development Document will be written. By 11/8 users will be able to log in and out of accounts that store their information. The alpha beta presentation will then be on 11/29.</w:t>
      </w:r>
    </w:p>
    <w:p w14:paraId="6F9CC4C9" w14:textId="77777777" w:rsidR="00CC7854" w:rsidRPr="00CC7854" w:rsidRDefault="00CC7854" w:rsidP="00CC7854">
      <w:pPr>
        <w:spacing w:before="100" w:beforeAutospacing="1" w:after="100" w:afterAutospacing="1"/>
        <w:outlineLvl w:val="2"/>
        <w:rPr>
          <w:rFonts w:ascii="Times New Roman" w:eastAsia="Times New Roman" w:hAnsi="Times New Roman" w:cs="Times New Roman"/>
          <w:b/>
          <w:bCs/>
          <w:sz w:val="27"/>
          <w:szCs w:val="27"/>
        </w:rPr>
      </w:pPr>
      <w:r w:rsidRPr="00CC7854">
        <w:rPr>
          <w:rFonts w:ascii="Times New Roman" w:eastAsia="Times New Roman" w:hAnsi="Times New Roman" w:cs="Times New Roman"/>
          <w:b/>
          <w:bCs/>
          <w:sz w:val="27"/>
          <w:szCs w:val="27"/>
        </w:rPr>
        <w:t xml:space="preserve">4.1.1 Project </w:t>
      </w:r>
      <w:commentRangeStart w:id="0"/>
      <w:r w:rsidRPr="00CC7854">
        <w:rPr>
          <w:rFonts w:ascii="Times New Roman" w:eastAsia="Times New Roman" w:hAnsi="Times New Roman" w:cs="Times New Roman"/>
          <w:b/>
          <w:bCs/>
          <w:sz w:val="27"/>
          <w:szCs w:val="27"/>
        </w:rPr>
        <w:t>Deliverables</w:t>
      </w:r>
      <w:commentRangeEnd w:id="0"/>
      <w:r w:rsidR="00995CA6">
        <w:rPr>
          <w:rStyle w:val="CommentReference"/>
        </w:rPr>
        <w:commentReference w:id="0"/>
      </w:r>
    </w:p>
    <w:p w14:paraId="6C363300"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9/20/17:</w:t>
      </w:r>
      <w:r w:rsidRPr="00CC7854">
        <w:rPr>
          <w:rFonts w:ascii="Times New Roman" w:hAnsi="Times New Roman" w:cs="Times New Roman"/>
        </w:rPr>
        <w:t xml:space="preserve"> </w:t>
      </w:r>
      <w:r w:rsidRPr="00CC7854">
        <w:rPr>
          <w:rFonts w:ascii="Times New Roman" w:hAnsi="Times New Roman" w:cs="Times New Roman"/>
          <w:i/>
          <w:iCs/>
        </w:rPr>
        <w:t>Project Proposal Document</w:t>
      </w:r>
      <w:r w:rsidRPr="00CC7854">
        <w:rPr>
          <w:rFonts w:ascii="Times New Roman" w:hAnsi="Times New Roman" w:cs="Times New Roman"/>
        </w:rPr>
        <w:t xml:space="preserve"> - This document is made up of two parts. First is a description of what the project is, which is high-level overview of the project detailing software/hardware requirements along with the future vision of the project. The second part is the project justification. This section serves to explain why the project is appropriate for the class in terms of use of knowledge from previous classes, suitable amount of difficulty, etc.</w:t>
      </w:r>
    </w:p>
    <w:p w14:paraId="764F7B10"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9/27/17:</w:t>
      </w:r>
      <w:r w:rsidRPr="00CC7854">
        <w:rPr>
          <w:rFonts w:ascii="Times New Roman" w:hAnsi="Times New Roman" w:cs="Times New Roman"/>
        </w:rPr>
        <w:t xml:space="preserve"> </w:t>
      </w:r>
      <w:r w:rsidRPr="00CC7854">
        <w:rPr>
          <w:rFonts w:ascii="Times New Roman" w:hAnsi="Times New Roman" w:cs="Times New Roman"/>
          <w:i/>
          <w:iCs/>
        </w:rPr>
        <w:t>Requirements Specification</w:t>
      </w:r>
      <w:r w:rsidRPr="00CC7854">
        <w:rPr>
          <w:rFonts w:ascii="Times New Roman" w:hAnsi="Times New Roman" w:cs="Times New Roman"/>
        </w:rPr>
        <w:t xml:space="preserve"> - This document outlines the </w:t>
      </w:r>
      <w:proofErr w:type="gramStart"/>
      <w:r w:rsidRPr="00CC7854">
        <w:rPr>
          <w:rFonts w:ascii="Times New Roman" w:hAnsi="Times New Roman" w:cs="Times New Roman"/>
        </w:rPr>
        <w:t>low level</w:t>
      </w:r>
      <w:proofErr w:type="gramEnd"/>
      <w:r w:rsidRPr="00CC7854">
        <w:rPr>
          <w:rFonts w:ascii="Times New Roman" w:hAnsi="Times New Roman" w:cs="Times New Roman"/>
        </w:rPr>
        <w:t xml:space="preserve"> requirements for the project: functional, performance, and environment requirements. Initial Development Schedule (Part of SDP draft) - This is a preliminary project schedule that gives the dates for project deliverables.</w:t>
      </w:r>
    </w:p>
    <w:p w14:paraId="6230FC96"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10/11/17:</w:t>
      </w:r>
      <w:r w:rsidRPr="00CC7854">
        <w:rPr>
          <w:rFonts w:ascii="Times New Roman" w:hAnsi="Times New Roman" w:cs="Times New Roman"/>
        </w:rPr>
        <w:t xml:space="preserve"> </w:t>
      </w:r>
      <w:r w:rsidRPr="00CC7854">
        <w:rPr>
          <w:rFonts w:ascii="Times New Roman" w:hAnsi="Times New Roman" w:cs="Times New Roman"/>
          <w:i/>
          <w:iCs/>
        </w:rPr>
        <w:t>Software Development Plan Document (complete)</w:t>
      </w:r>
      <w:r w:rsidRPr="00CC7854">
        <w:rPr>
          <w:rFonts w:ascii="Times New Roman" w:hAnsi="Times New Roman" w:cs="Times New Roman"/>
        </w:rPr>
        <w:t xml:space="preserve"> - </w:t>
      </w:r>
      <w:proofErr w:type="gramStart"/>
      <w:r w:rsidRPr="00CC7854">
        <w:rPr>
          <w:rFonts w:ascii="Times New Roman" w:hAnsi="Times New Roman" w:cs="Times New Roman"/>
        </w:rPr>
        <w:t>This documents</w:t>
      </w:r>
      <w:proofErr w:type="gramEnd"/>
      <w:r w:rsidRPr="00CC7854">
        <w:rPr>
          <w:rFonts w:ascii="Times New Roman" w:hAnsi="Times New Roman" w:cs="Times New Roman"/>
        </w:rPr>
        <w:t xml:space="preserve"> gives a detailed description of the entire project. This includes explaining the process that will be used to produce the required software and final product by the end of the semester. It will also discuss specific member roles, team structure, as well as the schedules for team meetings and project deliverables.</w:t>
      </w:r>
    </w:p>
    <w:p w14:paraId="0C56F65D"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11/1/17:</w:t>
      </w:r>
      <w:r w:rsidRPr="00CC7854">
        <w:rPr>
          <w:rFonts w:ascii="Times New Roman" w:hAnsi="Times New Roman" w:cs="Times New Roman"/>
        </w:rPr>
        <w:t xml:space="preserve"> </w:t>
      </w:r>
      <w:r w:rsidRPr="00CC7854">
        <w:rPr>
          <w:rFonts w:ascii="Times New Roman" w:hAnsi="Times New Roman" w:cs="Times New Roman"/>
          <w:i/>
          <w:iCs/>
        </w:rPr>
        <w:t>Software Design Description Document (Architecture Section)</w:t>
      </w:r>
      <w:r w:rsidRPr="00CC7854">
        <w:rPr>
          <w:rFonts w:ascii="Times New Roman" w:hAnsi="Times New Roman" w:cs="Times New Roman"/>
        </w:rPr>
        <w:t xml:space="preserve"> - This part of the document consists of the architectural, or in other words, overall design of the project. This is </w:t>
      </w:r>
      <w:r w:rsidRPr="00CC7854">
        <w:rPr>
          <w:rFonts w:ascii="Times New Roman" w:hAnsi="Times New Roman" w:cs="Times New Roman"/>
        </w:rPr>
        <w:lastRenderedPageBreak/>
        <w:t>done by breaking the design into classes, which are based off the functionalities of the application.</w:t>
      </w:r>
    </w:p>
    <w:p w14:paraId="7F360887"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11/15/17:</w:t>
      </w:r>
      <w:r w:rsidRPr="00CC7854">
        <w:rPr>
          <w:rFonts w:ascii="Times New Roman" w:hAnsi="Times New Roman" w:cs="Times New Roman"/>
        </w:rPr>
        <w:t xml:space="preserve"> </w:t>
      </w:r>
      <w:r w:rsidRPr="00CC7854">
        <w:rPr>
          <w:rFonts w:ascii="Times New Roman" w:hAnsi="Times New Roman" w:cs="Times New Roman"/>
          <w:i/>
          <w:iCs/>
        </w:rPr>
        <w:t>Software Design Description Document (Complete)</w:t>
      </w:r>
      <w:r w:rsidRPr="00CC7854">
        <w:rPr>
          <w:rFonts w:ascii="Times New Roman" w:hAnsi="Times New Roman" w:cs="Times New Roman"/>
        </w:rPr>
        <w:t xml:space="preserve"> - This will include the second part of the document that includes a detailed design of the application through use of text and diagrams.</w:t>
      </w:r>
    </w:p>
    <w:p w14:paraId="56F20C77"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11/29/17:</w:t>
      </w:r>
      <w:r w:rsidRPr="00CC7854">
        <w:rPr>
          <w:rFonts w:ascii="Times New Roman" w:hAnsi="Times New Roman" w:cs="Times New Roman"/>
        </w:rPr>
        <w:t xml:space="preserve"> </w:t>
      </w:r>
      <w:r w:rsidRPr="00CC7854">
        <w:rPr>
          <w:rFonts w:ascii="Times New Roman" w:hAnsi="Times New Roman" w:cs="Times New Roman"/>
          <w:i/>
          <w:iCs/>
        </w:rPr>
        <w:t>Test and Integration Plan</w:t>
      </w:r>
      <w:r w:rsidRPr="00CC7854">
        <w:rPr>
          <w:rFonts w:ascii="Times New Roman" w:hAnsi="Times New Roman" w:cs="Times New Roman"/>
        </w:rPr>
        <w:t xml:space="preserve"> - This plan will introduce the software testing strategies, outline the unit testing requirements, and describe the unit and integration tests for the application.</w:t>
      </w:r>
    </w:p>
    <w:p w14:paraId="1ED520F3"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i/>
          <w:iCs/>
        </w:rPr>
        <w:t>ALPHA/BETA Presentation/Demonstration</w:t>
      </w:r>
      <w:r w:rsidRPr="00CC7854">
        <w:rPr>
          <w:rFonts w:ascii="Times New Roman" w:hAnsi="Times New Roman" w:cs="Times New Roman"/>
        </w:rPr>
        <w:t xml:space="preserve"> - Functionality of the application will be extremely close, if not completed. Minor design adjustments may need to be made; however, the application should be usable. A draft of the User’s Manual will also be provided. This manual will explain how to use every feature and function of the application.</w:t>
      </w:r>
    </w:p>
    <w:p w14:paraId="715DDD72"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12/13/17:</w:t>
      </w:r>
      <w:r w:rsidRPr="00CC7854">
        <w:rPr>
          <w:rFonts w:ascii="Times New Roman" w:hAnsi="Times New Roman" w:cs="Times New Roman"/>
        </w:rPr>
        <w:t xml:space="preserve"> </w:t>
      </w:r>
      <w:r w:rsidRPr="00CC7854">
        <w:rPr>
          <w:rFonts w:ascii="Times New Roman" w:hAnsi="Times New Roman" w:cs="Times New Roman"/>
          <w:i/>
          <w:iCs/>
        </w:rPr>
        <w:t>User's Manual Final Updates</w:t>
      </w:r>
      <w:r w:rsidRPr="00CC7854">
        <w:rPr>
          <w:rFonts w:ascii="Times New Roman" w:hAnsi="Times New Roman" w:cs="Times New Roman"/>
        </w:rPr>
        <w:t xml:space="preserve"> - Completed version of the User’s Manual with any updates made since the Alpha/Beta demonstration.</w:t>
      </w:r>
    </w:p>
    <w:p w14:paraId="39055015"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i/>
          <w:iCs/>
        </w:rPr>
        <w:t>Final Product Delivery</w:t>
      </w:r>
      <w:r w:rsidRPr="00CC7854">
        <w:rPr>
          <w:rFonts w:ascii="Times New Roman" w:hAnsi="Times New Roman" w:cs="Times New Roman"/>
        </w:rPr>
        <w:t xml:space="preserve"> - Application will be provided with completed functionality and </w:t>
      </w:r>
      <w:commentRangeStart w:id="1"/>
      <w:r w:rsidRPr="00CC7854">
        <w:rPr>
          <w:rFonts w:ascii="Times New Roman" w:hAnsi="Times New Roman" w:cs="Times New Roman"/>
        </w:rPr>
        <w:t>design</w:t>
      </w:r>
      <w:commentRangeEnd w:id="1"/>
      <w:r w:rsidR="00995CA6">
        <w:rPr>
          <w:rStyle w:val="CommentReference"/>
        </w:rPr>
        <w:commentReference w:id="1"/>
      </w:r>
      <w:r w:rsidRPr="00CC7854">
        <w:rPr>
          <w:rFonts w:ascii="Times New Roman" w:hAnsi="Times New Roman" w:cs="Times New Roman"/>
        </w:rPr>
        <w:t>.</w:t>
      </w:r>
    </w:p>
    <w:p w14:paraId="1BDDFE3D" w14:textId="77777777" w:rsidR="00CC7854" w:rsidRPr="00CC7854" w:rsidRDefault="00CC7854" w:rsidP="00CC7854">
      <w:pPr>
        <w:spacing w:before="100" w:beforeAutospacing="1" w:after="100" w:afterAutospacing="1"/>
        <w:outlineLvl w:val="1"/>
        <w:rPr>
          <w:rFonts w:ascii="Times New Roman" w:eastAsia="Times New Roman" w:hAnsi="Times New Roman" w:cs="Times New Roman"/>
          <w:b/>
          <w:bCs/>
          <w:sz w:val="36"/>
          <w:szCs w:val="36"/>
        </w:rPr>
      </w:pPr>
      <w:r w:rsidRPr="00CC7854">
        <w:rPr>
          <w:rFonts w:ascii="Times New Roman" w:eastAsia="Times New Roman" w:hAnsi="Times New Roman" w:cs="Times New Roman"/>
          <w:b/>
          <w:bCs/>
          <w:sz w:val="36"/>
          <w:szCs w:val="36"/>
        </w:rPr>
        <w:t>4.2 Project Resources</w:t>
      </w:r>
    </w:p>
    <w:p w14:paraId="2E6F1E03" w14:textId="77777777" w:rsidR="00CC7854" w:rsidRPr="00CC7854" w:rsidRDefault="00CC7854" w:rsidP="00CC7854">
      <w:pPr>
        <w:spacing w:before="100" w:beforeAutospacing="1" w:after="100" w:afterAutospacing="1"/>
        <w:outlineLvl w:val="2"/>
        <w:rPr>
          <w:rFonts w:ascii="Times New Roman" w:eastAsia="Times New Roman" w:hAnsi="Times New Roman" w:cs="Times New Roman"/>
          <w:b/>
          <w:bCs/>
          <w:sz w:val="27"/>
          <w:szCs w:val="27"/>
        </w:rPr>
      </w:pPr>
      <w:r w:rsidRPr="00CC7854">
        <w:rPr>
          <w:rFonts w:ascii="Times New Roman" w:eastAsia="Times New Roman" w:hAnsi="Times New Roman" w:cs="Times New Roman"/>
          <w:b/>
          <w:bCs/>
          <w:sz w:val="27"/>
          <w:szCs w:val="27"/>
        </w:rPr>
        <w:t>4.2.1 Hardware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1407"/>
        <w:gridCol w:w="1102"/>
      </w:tblGrid>
      <w:tr w:rsidR="00CC7854" w:rsidRPr="00CC7854" w14:paraId="2D020A5C" w14:textId="77777777" w:rsidTr="00CC7854">
        <w:trPr>
          <w:tblHeader/>
          <w:tblCellSpacing w:w="15" w:type="dxa"/>
        </w:trPr>
        <w:tc>
          <w:tcPr>
            <w:tcW w:w="0" w:type="auto"/>
            <w:vAlign w:val="center"/>
            <w:hideMark/>
          </w:tcPr>
          <w:p w14:paraId="77DF273D"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Resource</w:t>
            </w:r>
          </w:p>
        </w:tc>
        <w:tc>
          <w:tcPr>
            <w:tcW w:w="0" w:type="auto"/>
            <w:vAlign w:val="center"/>
            <w:hideMark/>
          </w:tcPr>
          <w:p w14:paraId="46F13A4F"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Development</w:t>
            </w:r>
          </w:p>
        </w:tc>
        <w:tc>
          <w:tcPr>
            <w:tcW w:w="0" w:type="auto"/>
            <w:vAlign w:val="center"/>
            <w:hideMark/>
          </w:tcPr>
          <w:p w14:paraId="2F56B8F3"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Execution</w:t>
            </w:r>
          </w:p>
        </w:tc>
      </w:tr>
      <w:tr w:rsidR="00CC7854" w:rsidRPr="00CC7854" w14:paraId="7835F2BC" w14:textId="77777777" w:rsidTr="00CC7854">
        <w:trPr>
          <w:tblCellSpacing w:w="15" w:type="dxa"/>
        </w:trPr>
        <w:tc>
          <w:tcPr>
            <w:tcW w:w="0" w:type="auto"/>
            <w:vAlign w:val="center"/>
            <w:hideMark/>
          </w:tcPr>
          <w:p w14:paraId="42543B38"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macOS</w:t>
            </w:r>
            <w:proofErr w:type="spellEnd"/>
            <w:r w:rsidRPr="00CC7854">
              <w:rPr>
                <w:rFonts w:ascii="Times New Roman" w:eastAsia="Times New Roman" w:hAnsi="Times New Roman" w:cs="Times New Roman"/>
              </w:rPr>
              <w:t xml:space="preserve"> Machine</w:t>
            </w:r>
          </w:p>
        </w:tc>
        <w:tc>
          <w:tcPr>
            <w:tcW w:w="0" w:type="auto"/>
            <w:vAlign w:val="center"/>
            <w:hideMark/>
          </w:tcPr>
          <w:p w14:paraId="3470BE58"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6442F821"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4CCB6F19" w14:textId="77777777" w:rsidTr="00CC7854">
        <w:trPr>
          <w:tblCellSpacing w:w="15" w:type="dxa"/>
        </w:trPr>
        <w:tc>
          <w:tcPr>
            <w:tcW w:w="0" w:type="auto"/>
            <w:vAlign w:val="center"/>
            <w:hideMark/>
          </w:tcPr>
          <w:p w14:paraId="48AE13F4"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Windows Machine</w:t>
            </w:r>
          </w:p>
        </w:tc>
        <w:tc>
          <w:tcPr>
            <w:tcW w:w="0" w:type="auto"/>
            <w:vAlign w:val="center"/>
            <w:hideMark/>
          </w:tcPr>
          <w:p w14:paraId="594042A5"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114986F7"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4C294EAD" w14:textId="77777777" w:rsidTr="00CC7854">
        <w:trPr>
          <w:tblCellSpacing w:w="15" w:type="dxa"/>
        </w:trPr>
        <w:tc>
          <w:tcPr>
            <w:tcW w:w="0" w:type="auto"/>
            <w:vAlign w:val="center"/>
            <w:hideMark/>
          </w:tcPr>
          <w:p w14:paraId="3371E2DB"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Linux Machine</w:t>
            </w:r>
          </w:p>
        </w:tc>
        <w:tc>
          <w:tcPr>
            <w:tcW w:w="0" w:type="auto"/>
            <w:vAlign w:val="center"/>
            <w:hideMark/>
          </w:tcPr>
          <w:p w14:paraId="3318BE0E"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573FF866"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01ADA013" w14:textId="77777777" w:rsidTr="00CC7854">
        <w:trPr>
          <w:tblCellSpacing w:w="15" w:type="dxa"/>
        </w:trPr>
        <w:tc>
          <w:tcPr>
            <w:tcW w:w="0" w:type="auto"/>
            <w:vAlign w:val="center"/>
            <w:hideMark/>
          </w:tcPr>
          <w:p w14:paraId="67BC12B8"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2 GB RAM (</w:t>
            </w:r>
            <w:commentRangeStart w:id="2"/>
            <w:r w:rsidRPr="00CC7854">
              <w:rPr>
                <w:rFonts w:ascii="Times New Roman" w:eastAsia="Times New Roman" w:hAnsi="Times New Roman" w:cs="Times New Roman"/>
              </w:rPr>
              <w:t>Minimum</w:t>
            </w:r>
            <w:commentRangeEnd w:id="2"/>
            <w:r w:rsidR="00995CA6">
              <w:rPr>
                <w:rStyle w:val="CommentReference"/>
              </w:rPr>
              <w:commentReference w:id="2"/>
            </w:r>
            <w:r w:rsidRPr="00CC7854">
              <w:rPr>
                <w:rFonts w:ascii="Times New Roman" w:eastAsia="Times New Roman" w:hAnsi="Times New Roman" w:cs="Times New Roman"/>
              </w:rPr>
              <w:t>)</w:t>
            </w:r>
          </w:p>
        </w:tc>
        <w:tc>
          <w:tcPr>
            <w:tcW w:w="0" w:type="auto"/>
            <w:vAlign w:val="center"/>
            <w:hideMark/>
          </w:tcPr>
          <w:p w14:paraId="35270ED0"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366FFF9B"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7586795D" w14:textId="77777777" w:rsidTr="00CC7854">
        <w:trPr>
          <w:tblCellSpacing w:w="15" w:type="dxa"/>
        </w:trPr>
        <w:tc>
          <w:tcPr>
            <w:tcW w:w="0" w:type="auto"/>
            <w:vAlign w:val="center"/>
            <w:hideMark/>
          </w:tcPr>
          <w:p w14:paraId="7CE2A64E"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Display</w:t>
            </w:r>
          </w:p>
        </w:tc>
        <w:tc>
          <w:tcPr>
            <w:tcW w:w="0" w:type="auto"/>
            <w:vAlign w:val="center"/>
            <w:hideMark/>
          </w:tcPr>
          <w:p w14:paraId="1E130164"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5A2917E4"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462D2FC2" w14:textId="77777777" w:rsidTr="00CC7854">
        <w:trPr>
          <w:tblCellSpacing w:w="15" w:type="dxa"/>
        </w:trPr>
        <w:tc>
          <w:tcPr>
            <w:tcW w:w="0" w:type="auto"/>
            <w:vAlign w:val="center"/>
            <w:hideMark/>
          </w:tcPr>
          <w:p w14:paraId="42EAE86F"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Internet </w:t>
            </w:r>
            <w:commentRangeStart w:id="3"/>
            <w:r w:rsidRPr="00CC7854">
              <w:rPr>
                <w:rFonts w:ascii="Times New Roman" w:eastAsia="Times New Roman" w:hAnsi="Times New Roman" w:cs="Times New Roman"/>
              </w:rPr>
              <w:t>Connection</w:t>
            </w:r>
            <w:commentRangeEnd w:id="3"/>
            <w:r w:rsidR="00995CA6">
              <w:rPr>
                <w:rStyle w:val="CommentReference"/>
              </w:rPr>
              <w:commentReference w:id="3"/>
            </w:r>
          </w:p>
        </w:tc>
        <w:tc>
          <w:tcPr>
            <w:tcW w:w="0" w:type="auto"/>
            <w:vAlign w:val="center"/>
            <w:hideMark/>
          </w:tcPr>
          <w:p w14:paraId="48E3C9B5"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65BE075C"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4F44DBC7" w14:textId="77777777" w:rsidTr="00CC7854">
        <w:trPr>
          <w:tblCellSpacing w:w="15" w:type="dxa"/>
        </w:trPr>
        <w:tc>
          <w:tcPr>
            <w:tcW w:w="0" w:type="auto"/>
            <w:vAlign w:val="center"/>
            <w:hideMark/>
          </w:tcPr>
          <w:p w14:paraId="4E8E0F6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Intel Processor</w:t>
            </w:r>
          </w:p>
        </w:tc>
        <w:tc>
          <w:tcPr>
            <w:tcW w:w="0" w:type="auto"/>
            <w:vAlign w:val="center"/>
            <w:hideMark/>
          </w:tcPr>
          <w:p w14:paraId="3AF29C4B" w14:textId="77777777" w:rsidR="00CC7854" w:rsidRPr="00CC7854" w:rsidRDefault="00CC7854" w:rsidP="00CC7854">
            <w:pPr>
              <w:rPr>
                <w:rFonts w:ascii="Times New Roman" w:eastAsia="Times New Roman" w:hAnsi="Times New Roman" w:cs="Times New Roman"/>
              </w:rPr>
            </w:pPr>
          </w:p>
        </w:tc>
        <w:tc>
          <w:tcPr>
            <w:tcW w:w="0" w:type="auto"/>
            <w:vAlign w:val="center"/>
            <w:hideMark/>
          </w:tcPr>
          <w:p w14:paraId="0862BEF8"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490A5884" w14:textId="77777777" w:rsidTr="00CC7854">
        <w:trPr>
          <w:tblCellSpacing w:w="15" w:type="dxa"/>
        </w:trPr>
        <w:tc>
          <w:tcPr>
            <w:tcW w:w="0" w:type="auto"/>
            <w:vAlign w:val="center"/>
            <w:hideMark/>
          </w:tcPr>
          <w:p w14:paraId="1FB0372A"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ARM Processor</w:t>
            </w:r>
          </w:p>
        </w:tc>
        <w:tc>
          <w:tcPr>
            <w:tcW w:w="0" w:type="auto"/>
            <w:vAlign w:val="center"/>
            <w:hideMark/>
          </w:tcPr>
          <w:p w14:paraId="4640FFE1" w14:textId="77777777" w:rsidR="00CC7854" w:rsidRPr="00CC7854" w:rsidRDefault="00CC7854" w:rsidP="00CC7854">
            <w:pPr>
              <w:rPr>
                <w:rFonts w:ascii="Times New Roman" w:eastAsia="Times New Roman" w:hAnsi="Times New Roman" w:cs="Times New Roman"/>
              </w:rPr>
            </w:pPr>
          </w:p>
        </w:tc>
        <w:tc>
          <w:tcPr>
            <w:tcW w:w="0" w:type="auto"/>
            <w:vAlign w:val="center"/>
            <w:hideMark/>
          </w:tcPr>
          <w:p w14:paraId="46A5285D"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bl>
    <w:p w14:paraId="2CF2ACE6" w14:textId="77777777" w:rsidR="00CC7854" w:rsidRPr="00CC7854" w:rsidRDefault="00CC7854" w:rsidP="00CC7854">
      <w:pPr>
        <w:spacing w:before="100" w:beforeAutospacing="1" w:after="100" w:afterAutospacing="1"/>
        <w:outlineLvl w:val="2"/>
        <w:rPr>
          <w:rFonts w:ascii="Times New Roman" w:eastAsia="Times New Roman" w:hAnsi="Times New Roman" w:cs="Times New Roman"/>
          <w:b/>
          <w:bCs/>
          <w:sz w:val="27"/>
          <w:szCs w:val="27"/>
        </w:rPr>
      </w:pPr>
      <w:r w:rsidRPr="00CC7854">
        <w:rPr>
          <w:rFonts w:ascii="Times New Roman" w:eastAsia="Times New Roman" w:hAnsi="Times New Roman" w:cs="Times New Roman"/>
          <w:b/>
          <w:bCs/>
          <w:sz w:val="27"/>
          <w:szCs w:val="27"/>
        </w:rPr>
        <w:t>4.2.2 Software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1"/>
        <w:gridCol w:w="1407"/>
        <w:gridCol w:w="1102"/>
      </w:tblGrid>
      <w:tr w:rsidR="00CC7854" w:rsidRPr="00CC7854" w14:paraId="2F5B1186" w14:textId="77777777" w:rsidTr="00CC7854">
        <w:trPr>
          <w:tblHeader/>
          <w:tblCellSpacing w:w="15" w:type="dxa"/>
        </w:trPr>
        <w:tc>
          <w:tcPr>
            <w:tcW w:w="0" w:type="auto"/>
            <w:vAlign w:val="center"/>
            <w:hideMark/>
          </w:tcPr>
          <w:p w14:paraId="74DFD170"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Resource</w:t>
            </w:r>
          </w:p>
        </w:tc>
        <w:tc>
          <w:tcPr>
            <w:tcW w:w="0" w:type="auto"/>
            <w:vAlign w:val="center"/>
            <w:hideMark/>
          </w:tcPr>
          <w:p w14:paraId="4972A661"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Development</w:t>
            </w:r>
          </w:p>
        </w:tc>
        <w:tc>
          <w:tcPr>
            <w:tcW w:w="0" w:type="auto"/>
            <w:vAlign w:val="center"/>
            <w:hideMark/>
          </w:tcPr>
          <w:p w14:paraId="4E65B845"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Execution</w:t>
            </w:r>
          </w:p>
        </w:tc>
      </w:tr>
      <w:tr w:rsidR="00CC7854" w:rsidRPr="00CC7854" w14:paraId="357CAB9D" w14:textId="77777777" w:rsidTr="00CC7854">
        <w:trPr>
          <w:tblCellSpacing w:w="15" w:type="dxa"/>
        </w:trPr>
        <w:tc>
          <w:tcPr>
            <w:tcW w:w="0" w:type="auto"/>
            <w:vAlign w:val="center"/>
            <w:hideMark/>
          </w:tcPr>
          <w:p w14:paraId="53BC0F14"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macOS</w:t>
            </w:r>
            <w:proofErr w:type="spellEnd"/>
          </w:p>
        </w:tc>
        <w:tc>
          <w:tcPr>
            <w:tcW w:w="0" w:type="auto"/>
            <w:vAlign w:val="center"/>
            <w:hideMark/>
          </w:tcPr>
          <w:p w14:paraId="709B6474"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1469AF74"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2ED33074" w14:textId="77777777" w:rsidTr="00CC7854">
        <w:trPr>
          <w:tblCellSpacing w:w="15" w:type="dxa"/>
        </w:trPr>
        <w:tc>
          <w:tcPr>
            <w:tcW w:w="0" w:type="auto"/>
            <w:vAlign w:val="center"/>
            <w:hideMark/>
          </w:tcPr>
          <w:p w14:paraId="0AD081E7"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Windows </w:t>
            </w:r>
            <w:commentRangeStart w:id="4"/>
            <w:r w:rsidRPr="00CC7854">
              <w:rPr>
                <w:rFonts w:ascii="Times New Roman" w:eastAsia="Times New Roman" w:hAnsi="Times New Roman" w:cs="Times New Roman"/>
              </w:rPr>
              <w:t>10</w:t>
            </w:r>
            <w:commentRangeEnd w:id="4"/>
            <w:r w:rsidR="00995CA6">
              <w:rPr>
                <w:rStyle w:val="CommentReference"/>
              </w:rPr>
              <w:commentReference w:id="4"/>
            </w:r>
          </w:p>
        </w:tc>
        <w:tc>
          <w:tcPr>
            <w:tcW w:w="0" w:type="auto"/>
            <w:vAlign w:val="center"/>
            <w:hideMark/>
          </w:tcPr>
          <w:p w14:paraId="7C14228D"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2B7E7ECC"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4F2AE7A6" w14:textId="77777777" w:rsidTr="00CC7854">
        <w:trPr>
          <w:tblCellSpacing w:w="15" w:type="dxa"/>
        </w:trPr>
        <w:tc>
          <w:tcPr>
            <w:tcW w:w="0" w:type="auto"/>
            <w:vAlign w:val="center"/>
            <w:hideMark/>
          </w:tcPr>
          <w:p w14:paraId="76F68B88"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Text Editors (Atom, Brackets)</w:t>
            </w:r>
          </w:p>
        </w:tc>
        <w:tc>
          <w:tcPr>
            <w:tcW w:w="0" w:type="auto"/>
            <w:vAlign w:val="center"/>
            <w:hideMark/>
          </w:tcPr>
          <w:p w14:paraId="6B53E5DA"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0CA5C95F" w14:textId="77777777" w:rsidR="00CC7854" w:rsidRPr="00CC7854" w:rsidRDefault="00CC7854" w:rsidP="00CC7854">
            <w:pPr>
              <w:rPr>
                <w:rFonts w:ascii="Times New Roman" w:eastAsia="Times New Roman" w:hAnsi="Times New Roman" w:cs="Times New Roman"/>
              </w:rPr>
            </w:pPr>
          </w:p>
        </w:tc>
      </w:tr>
      <w:tr w:rsidR="00CC7854" w:rsidRPr="00CC7854" w14:paraId="45425C91" w14:textId="77777777" w:rsidTr="00CC7854">
        <w:trPr>
          <w:tblCellSpacing w:w="15" w:type="dxa"/>
        </w:trPr>
        <w:tc>
          <w:tcPr>
            <w:tcW w:w="0" w:type="auto"/>
            <w:vAlign w:val="center"/>
            <w:hideMark/>
          </w:tcPr>
          <w:p w14:paraId="3C05B69A"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Web </w:t>
            </w:r>
            <w:proofErr w:type="spellStart"/>
            <w:r w:rsidRPr="00CC7854">
              <w:rPr>
                <w:rFonts w:ascii="Times New Roman" w:eastAsia="Times New Roman" w:hAnsi="Times New Roman" w:cs="Times New Roman"/>
              </w:rPr>
              <w:t>Broswers</w:t>
            </w:r>
            <w:proofErr w:type="spellEnd"/>
            <w:r w:rsidRPr="00CC7854">
              <w:rPr>
                <w:rFonts w:ascii="Times New Roman" w:eastAsia="Times New Roman" w:hAnsi="Times New Roman" w:cs="Times New Roman"/>
              </w:rPr>
              <w:t xml:space="preserve"> (Chrome, Firefox, IE)</w:t>
            </w:r>
          </w:p>
        </w:tc>
        <w:tc>
          <w:tcPr>
            <w:tcW w:w="0" w:type="auto"/>
            <w:vAlign w:val="center"/>
            <w:hideMark/>
          </w:tcPr>
          <w:p w14:paraId="423B0FFB"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6EE0E872"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586DD7BA" w14:textId="77777777" w:rsidTr="00CC7854">
        <w:trPr>
          <w:tblCellSpacing w:w="15" w:type="dxa"/>
        </w:trPr>
        <w:tc>
          <w:tcPr>
            <w:tcW w:w="0" w:type="auto"/>
            <w:vAlign w:val="center"/>
            <w:hideMark/>
          </w:tcPr>
          <w:p w14:paraId="1DE609F5"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Node.js</w:t>
            </w:r>
          </w:p>
        </w:tc>
        <w:tc>
          <w:tcPr>
            <w:tcW w:w="0" w:type="auto"/>
            <w:vAlign w:val="center"/>
            <w:hideMark/>
          </w:tcPr>
          <w:p w14:paraId="1D18C955"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5AF086BD"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1FAE109F" w14:textId="77777777" w:rsidTr="00CC7854">
        <w:trPr>
          <w:tblCellSpacing w:w="15" w:type="dxa"/>
        </w:trPr>
        <w:tc>
          <w:tcPr>
            <w:tcW w:w="0" w:type="auto"/>
            <w:vAlign w:val="center"/>
            <w:hideMark/>
          </w:tcPr>
          <w:p w14:paraId="08F9D6F6"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React.js</w:t>
            </w:r>
          </w:p>
        </w:tc>
        <w:tc>
          <w:tcPr>
            <w:tcW w:w="0" w:type="auto"/>
            <w:vAlign w:val="center"/>
            <w:hideMark/>
          </w:tcPr>
          <w:p w14:paraId="73B84D6B"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007EE89A"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526D9DCC" w14:textId="77777777" w:rsidTr="00CC7854">
        <w:trPr>
          <w:tblCellSpacing w:w="15" w:type="dxa"/>
        </w:trPr>
        <w:tc>
          <w:tcPr>
            <w:tcW w:w="0" w:type="auto"/>
            <w:vAlign w:val="center"/>
            <w:hideMark/>
          </w:tcPr>
          <w:p w14:paraId="73C071D6"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Postgres</w:t>
            </w:r>
          </w:p>
        </w:tc>
        <w:tc>
          <w:tcPr>
            <w:tcW w:w="0" w:type="auto"/>
            <w:vAlign w:val="center"/>
            <w:hideMark/>
          </w:tcPr>
          <w:p w14:paraId="38DC0E6C"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6D222836"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676A902E" w14:textId="77777777" w:rsidTr="00CC7854">
        <w:trPr>
          <w:tblCellSpacing w:w="15" w:type="dxa"/>
        </w:trPr>
        <w:tc>
          <w:tcPr>
            <w:tcW w:w="0" w:type="auto"/>
            <w:vAlign w:val="center"/>
            <w:hideMark/>
          </w:tcPr>
          <w:p w14:paraId="524B7074"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Heroku</w:t>
            </w:r>
            <w:proofErr w:type="spellEnd"/>
          </w:p>
        </w:tc>
        <w:tc>
          <w:tcPr>
            <w:tcW w:w="0" w:type="auto"/>
            <w:vAlign w:val="center"/>
            <w:hideMark/>
          </w:tcPr>
          <w:p w14:paraId="3325E7B6"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5036F53A"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3010FAB2" w14:textId="77777777" w:rsidTr="00CC7854">
        <w:trPr>
          <w:tblCellSpacing w:w="15" w:type="dxa"/>
        </w:trPr>
        <w:tc>
          <w:tcPr>
            <w:tcW w:w="0" w:type="auto"/>
            <w:vAlign w:val="center"/>
            <w:hideMark/>
          </w:tcPr>
          <w:p w14:paraId="7E2A13F1"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Bootstrap</w:t>
            </w:r>
          </w:p>
        </w:tc>
        <w:tc>
          <w:tcPr>
            <w:tcW w:w="0" w:type="auto"/>
            <w:vAlign w:val="center"/>
            <w:hideMark/>
          </w:tcPr>
          <w:p w14:paraId="2F4BFF96"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1198DADD"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r>
      <w:tr w:rsidR="00CC7854" w:rsidRPr="00CC7854" w14:paraId="36960A40" w14:textId="77777777" w:rsidTr="00CC7854">
        <w:trPr>
          <w:tblCellSpacing w:w="15" w:type="dxa"/>
        </w:trPr>
        <w:tc>
          <w:tcPr>
            <w:tcW w:w="0" w:type="auto"/>
            <w:vAlign w:val="center"/>
            <w:hideMark/>
          </w:tcPr>
          <w:p w14:paraId="166E512A"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GitHub</w:t>
            </w:r>
          </w:p>
        </w:tc>
        <w:tc>
          <w:tcPr>
            <w:tcW w:w="0" w:type="auto"/>
            <w:vAlign w:val="center"/>
            <w:hideMark/>
          </w:tcPr>
          <w:p w14:paraId="212C6B36"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4019BDE0" w14:textId="77777777" w:rsidR="00CC7854" w:rsidRPr="00CC7854" w:rsidRDefault="00CC7854" w:rsidP="00CC7854">
            <w:pPr>
              <w:rPr>
                <w:rFonts w:ascii="Times New Roman" w:eastAsia="Times New Roman" w:hAnsi="Times New Roman" w:cs="Times New Roman"/>
              </w:rPr>
            </w:pPr>
          </w:p>
        </w:tc>
      </w:tr>
      <w:tr w:rsidR="00CC7854" w:rsidRPr="00CC7854" w14:paraId="6BCD0C85" w14:textId="77777777" w:rsidTr="00CC7854">
        <w:trPr>
          <w:tblCellSpacing w:w="15" w:type="dxa"/>
        </w:trPr>
        <w:tc>
          <w:tcPr>
            <w:tcW w:w="0" w:type="auto"/>
            <w:vAlign w:val="center"/>
            <w:hideMark/>
          </w:tcPr>
          <w:p w14:paraId="351404DB"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Adobe Experience Design (XD)</w:t>
            </w:r>
          </w:p>
        </w:tc>
        <w:tc>
          <w:tcPr>
            <w:tcW w:w="0" w:type="auto"/>
            <w:vAlign w:val="center"/>
            <w:hideMark/>
          </w:tcPr>
          <w:p w14:paraId="5C0B0399"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2D95EDB5" w14:textId="77777777" w:rsidR="00CC7854" w:rsidRPr="00CC7854" w:rsidRDefault="00CC7854" w:rsidP="00CC7854">
            <w:pPr>
              <w:rPr>
                <w:rFonts w:ascii="Times New Roman" w:eastAsia="Times New Roman" w:hAnsi="Times New Roman" w:cs="Times New Roman"/>
              </w:rPr>
            </w:pPr>
          </w:p>
        </w:tc>
      </w:tr>
      <w:tr w:rsidR="00CC7854" w:rsidRPr="00CC7854" w14:paraId="599DE9CB" w14:textId="77777777" w:rsidTr="00CC7854">
        <w:trPr>
          <w:tblCellSpacing w:w="15" w:type="dxa"/>
        </w:trPr>
        <w:tc>
          <w:tcPr>
            <w:tcW w:w="0" w:type="auto"/>
            <w:vAlign w:val="center"/>
            <w:hideMark/>
          </w:tcPr>
          <w:p w14:paraId="34664D5E"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Slack</w:t>
            </w:r>
          </w:p>
        </w:tc>
        <w:tc>
          <w:tcPr>
            <w:tcW w:w="0" w:type="auto"/>
            <w:vAlign w:val="center"/>
            <w:hideMark/>
          </w:tcPr>
          <w:p w14:paraId="53B2DD26"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0FDAD805" w14:textId="77777777" w:rsidR="00CC7854" w:rsidRPr="00CC7854" w:rsidRDefault="00CC7854" w:rsidP="00CC7854">
            <w:pPr>
              <w:rPr>
                <w:rFonts w:ascii="Times New Roman" w:eastAsia="Times New Roman" w:hAnsi="Times New Roman" w:cs="Times New Roman"/>
              </w:rPr>
            </w:pPr>
          </w:p>
        </w:tc>
      </w:tr>
      <w:tr w:rsidR="00CC7854" w:rsidRPr="00CC7854" w14:paraId="663BC08C" w14:textId="77777777" w:rsidTr="00CC7854">
        <w:trPr>
          <w:tblCellSpacing w:w="15" w:type="dxa"/>
        </w:trPr>
        <w:tc>
          <w:tcPr>
            <w:tcW w:w="0" w:type="auto"/>
            <w:vAlign w:val="center"/>
            <w:hideMark/>
          </w:tcPr>
          <w:p w14:paraId="1A1EF082"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Google Drive</w:t>
            </w:r>
          </w:p>
        </w:tc>
        <w:tc>
          <w:tcPr>
            <w:tcW w:w="0" w:type="auto"/>
            <w:vAlign w:val="center"/>
            <w:hideMark/>
          </w:tcPr>
          <w:p w14:paraId="2FFD63F3" w14:textId="77777777" w:rsidR="00CC7854" w:rsidRPr="00CC7854" w:rsidRDefault="00CC7854" w:rsidP="00CC7854">
            <w:pPr>
              <w:rPr>
                <w:rFonts w:ascii="Times New Roman" w:eastAsia="Times New Roman" w:hAnsi="Times New Roman" w:cs="Times New Roman"/>
              </w:rPr>
            </w:pPr>
            <w:r w:rsidRPr="00CC7854">
              <w:rPr>
                <w:rFonts w:ascii="MS Mincho" w:eastAsia="MS Mincho" w:hAnsi="MS Mincho" w:cs="MS Mincho"/>
              </w:rPr>
              <w:t>✓</w:t>
            </w:r>
          </w:p>
        </w:tc>
        <w:tc>
          <w:tcPr>
            <w:tcW w:w="0" w:type="auto"/>
            <w:vAlign w:val="center"/>
            <w:hideMark/>
          </w:tcPr>
          <w:p w14:paraId="26F02803" w14:textId="77777777" w:rsidR="00CC7854" w:rsidRPr="00CC7854" w:rsidRDefault="00CC7854" w:rsidP="00CC7854">
            <w:pPr>
              <w:rPr>
                <w:rFonts w:ascii="Times New Roman" w:eastAsia="Times New Roman" w:hAnsi="Times New Roman" w:cs="Times New Roman"/>
              </w:rPr>
            </w:pPr>
          </w:p>
        </w:tc>
      </w:tr>
    </w:tbl>
    <w:p w14:paraId="1D56A350" w14:textId="77777777" w:rsidR="00CC7854" w:rsidRPr="00CC7854" w:rsidRDefault="00CC7854" w:rsidP="00CC7854">
      <w:pPr>
        <w:spacing w:before="100" w:beforeAutospacing="1" w:after="100" w:afterAutospacing="1"/>
        <w:outlineLvl w:val="1"/>
        <w:rPr>
          <w:rFonts w:ascii="Times New Roman" w:eastAsia="Times New Roman" w:hAnsi="Times New Roman" w:cs="Times New Roman"/>
          <w:b/>
          <w:bCs/>
          <w:sz w:val="36"/>
          <w:szCs w:val="36"/>
        </w:rPr>
      </w:pPr>
      <w:r w:rsidRPr="00CC7854">
        <w:rPr>
          <w:rFonts w:ascii="Times New Roman" w:eastAsia="Times New Roman" w:hAnsi="Times New Roman" w:cs="Times New Roman"/>
          <w:b/>
          <w:bCs/>
          <w:sz w:val="36"/>
          <w:szCs w:val="36"/>
        </w:rPr>
        <w:t>4.3 Project Organization</w:t>
      </w:r>
    </w:p>
    <w:p w14:paraId="1FC3EF7C"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rPr>
        <w:t>The following table shows members for our three different teams: Backend, Frontend, and Database. While we have assigned teams, we expect to be moving throughout the teams frequently.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915"/>
      </w:tblGrid>
      <w:tr w:rsidR="00CC7854" w:rsidRPr="00CC7854" w14:paraId="2E3BC6CA" w14:textId="77777777" w:rsidTr="00CC7854">
        <w:trPr>
          <w:tblHeader/>
          <w:tblCellSpacing w:w="15" w:type="dxa"/>
        </w:trPr>
        <w:tc>
          <w:tcPr>
            <w:tcW w:w="0" w:type="auto"/>
            <w:vAlign w:val="center"/>
            <w:hideMark/>
          </w:tcPr>
          <w:p w14:paraId="3AC71D19"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Team Member</w:t>
            </w:r>
          </w:p>
        </w:tc>
        <w:tc>
          <w:tcPr>
            <w:tcW w:w="0" w:type="auto"/>
            <w:vAlign w:val="center"/>
            <w:hideMark/>
          </w:tcPr>
          <w:p w14:paraId="03B412A4"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Teams</w:t>
            </w:r>
          </w:p>
        </w:tc>
      </w:tr>
      <w:tr w:rsidR="00CC7854" w:rsidRPr="00CC7854" w14:paraId="2B5E5519" w14:textId="77777777" w:rsidTr="00CC7854">
        <w:trPr>
          <w:tblCellSpacing w:w="15" w:type="dxa"/>
        </w:trPr>
        <w:tc>
          <w:tcPr>
            <w:tcW w:w="0" w:type="auto"/>
            <w:vAlign w:val="center"/>
            <w:hideMark/>
          </w:tcPr>
          <w:p w14:paraId="4646097A"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Mary</w:t>
            </w:r>
          </w:p>
        </w:tc>
        <w:tc>
          <w:tcPr>
            <w:tcW w:w="0" w:type="auto"/>
            <w:vAlign w:val="center"/>
            <w:hideMark/>
          </w:tcPr>
          <w:p w14:paraId="07E65BD9"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Backend, Database</w:t>
            </w:r>
          </w:p>
        </w:tc>
      </w:tr>
      <w:tr w:rsidR="00CC7854" w:rsidRPr="00CC7854" w14:paraId="2FB0FD74" w14:textId="77777777" w:rsidTr="00CC7854">
        <w:trPr>
          <w:tblCellSpacing w:w="15" w:type="dxa"/>
        </w:trPr>
        <w:tc>
          <w:tcPr>
            <w:tcW w:w="0" w:type="auto"/>
            <w:vAlign w:val="center"/>
            <w:hideMark/>
          </w:tcPr>
          <w:p w14:paraId="5CF35B93"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Jordan</w:t>
            </w:r>
          </w:p>
        </w:tc>
        <w:tc>
          <w:tcPr>
            <w:tcW w:w="0" w:type="auto"/>
            <w:vAlign w:val="center"/>
            <w:hideMark/>
          </w:tcPr>
          <w:p w14:paraId="7F0CF8C8"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 Backend</w:t>
            </w:r>
          </w:p>
        </w:tc>
      </w:tr>
      <w:tr w:rsidR="00CC7854" w:rsidRPr="00CC7854" w14:paraId="78ED4B61" w14:textId="77777777" w:rsidTr="00CC7854">
        <w:trPr>
          <w:tblCellSpacing w:w="15" w:type="dxa"/>
        </w:trPr>
        <w:tc>
          <w:tcPr>
            <w:tcW w:w="0" w:type="auto"/>
            <w:vAlign w:val="center"/>
            <w:hideMark/>
          </w:tcPr>
          <w:p w14:paraId="33F81B17"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George</w:t>
            </w:r>
          </w:p>
        </w:tc>
        <w:tc>
          <w:tcPr>
            <w:tcW w:w="0" w:type="auto"/>
            <w:vAlign w:val="center"/>
            <w:hideMark/>
          </w:tcPr>
          <w:p w14:paraId="503413E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Backend, Database</w:t>
            </w:r>
          </w:p>
        </w:tc>
      </w:tr>
      <w:tr w:rsidR="00CC7854" w:rsidRPr="00CC7854" w14:paraId="3E1E05BA" w14:textId="77777777" w:rsidTr="00CC7854">
        <w:trPr>
          <w:tblCellSpacing w:w="15" w:type="dxa"/>
        </w:trPr>
        <w:tc>
          <w:tcPr>
            <w:tcW w:w="0" w:type="auto"/>
            <w:vAlign w:val="center"/>
            <w:hideMark/>
          </w:tcPr>
          <w:p w14:paraId="4271B1B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Mat</w:t>
            </w:r>
          </w:p>
        </w:tc>
        <w:tc>
          <w:tcPr>
            <w:tcW w:w="0" w:type="auto"/>
            <w:vAlign w:val="center"/>
            <w:hideMark/>
          </w:tcPr>
          <w:p w14:paraId="1EBC6FE9"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Backend, Database</w:t>
            </w:r>
          </w:p>
        </w:tc>
      </w:tr>
      <w:tr w:rsidR="00CC7854" w:rsidRPr="00CC7854" w14:paraId="2CAA50F8" w14:textId="77777777" w:rsidTr="00CC7854">
        <w:trPr>
          <w:tblCellSpacing w:w="15" w:type="dxa"/>
        </w:trPr>
        <w:tc>
          <w:tcPr>
            <w:tcW w:w="0" w:type="auto"/>
            <w:vAlign w:val="center"/>
            <w:hideMark/>
          </w:tcPr>
          <w:p w14:paraId="20CE805F"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Josh</w:t>
            </w:r>
          </w:p>
        </w:tc>
        <w:tc>
          <w:tcPr>
            <w:tcW w:w="0" w:type="auto"/>
            <w:vAlign w:val="center"/>
            <w:hideMark/>
          </w:tcPr>
          <w:p w14:paraId="2D1F8126"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r>
      <w:tr w:rsidR="00CC7854" w:rsidRPr="00CC7854" w14:paraId="410E2EC0" w14:textId="77777777" w:rsidTr="00CC7854">
        <w:trPr>
          <w:tblCellSpacing w:w="15" w:type="dxa"/>
        </w:trPr>
        <w:tc>
          <w:tcPr>
            <w:tcW w:w="0" w:type="auto"/>
            <w:vAlign w:val="center"/>
            <w:hideMark/>
          </w:tcPr>
          <w:p w14:paraId="1CF0FC7C"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Mackenzie</w:t>
            </w:r>
          </w:p>
        </w:tc>
        <w:tc>
          <w:tcPr>
            <w:tcW w:w="0" w:type="auto"/>
            <w:vAlign w:val="center"/>
            <w:hideMark/>
          </w:tcPr>
          <w:p w14:paraId="6412D1F9"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r>
      <w:tr w:rsidR="00CC7854" w:rsidRPr="00CC7854" w14:paraId="69991F8C" w14:textId="77777777" w:rsidTr="00CC7854">
        <w:trPr>
          <w:tblCellSpacing w:w="15" w:type="dxa"/>
        </w:trPr>
        <w:tc>
          <w:tcPr>
            <w:tcW w:w="0" w:type="auto"/>
            <w:vAlign w:val="center"/>
            <w:hideMark/>
          </w:tcPr>
          <w:p w14:paraId="582447C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Megan</w:t>
            </w:r>
          </w:p>
        </w:tc>
        <w:tc>
          <w:tcPr>
            <w:tcW w:w="0" w:type="auto"/>
            <w:vAlign w:val="center"/>
            <w:hideMark/>
          </w:tcPr>
          <w:p w14:paraId="02E36B54"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r>
    </w:tbl>
    <w:p w14:paraId="325C3A3E" w14:textId="77777777" w:rsidR="00CC7854" w:rsidRPr="00CC7854" w:rsidRDefault="00CC7854" w:rsidP="00CC7854">
      <w:pPr>
        <w:spacing w:before="100" w:beforeAutospacing="1" w:after="100" w:afterAutospacing="1"/>
        <w:outlineLvl w:val="2"/>
        <w:rPr>
          <w:rFonts w:ascii="Times New Roman" w:eastAsia="Times New Roman" w:hAnsi="Times New Roman" w:cs="Times New Roman"/>
          <w:b/>
          <w:bCs/>
          <w:sz w:val="27"/>
          <w:szCs w:val="27"/>
        </w:rPr>
      </w:pPr>
      <w:r w:rsidRPr="00CC7854">
        <w:rPr>
          <w:rFonts w:ascii="Times New Roman" w:eastAsia="Times New Roman" w:hAnsi="Times New Roman" w:cs="Times New Roman"/>
          <w:b/>
          <w:bCs/>
          <w:sz w:val="27"/>
          <w:szCs w:val="27"/>
        </w:rPr>
        <w:t>Team Responsibilities</w:t>
      </w:r>
    </w:p>
    <w:p w14:paraId="17333B16"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Frontend:</w:t>
      </w:r>
      <w:r w:rsidRPr="00CC7854">
        <w:rPr>
          <w:rFonts w:ascii="Times New Roman" w:hAnsi="Times New Roman" w:cs="Times New Roman"/>
        </w:rPr>
        <w:t xml:space="preserve"> wireframe designs, mockup designs, frontend designs, </w:t>
      </w:r>
      <w:proofErr w:type="spellStart"/>
      <w:r w:rsidRPr="00CC7854">
        <w:rPr>
          <w:rFonts w:ascii="Times New Roman" w:hAnsi="Times New Roman" w:cs="Times New Roman"/>
        </w:rPr>
        <w:t>Heroku</w:t>
      </w:r>
      <w:proofErr w:type="spellEnd"/>
      <w:r w:rsidRPr="00CC7854">
        <w:rPr>
          <w:rFonts w:ascii="Times New Roman" w:hAnsi="Times New Roman" w:cs="Times New Roman"/>
        </w:rPr>
        <w:t>/Deployment, HTML</w:t>
      </w:r>
    </w:p>
    <w:p w14:paraId="236E7750"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Backend:</w:t>
      </w:r>
      <w:r w:rsidRPr="00CC7854">
        <w:rPr>
          <w:rFonts w:ascii="Times New Roman" w:hAnsi="Times New Roman" w:cs="Times New Roman"/>
        </w:rPr>
        <w:t xml:space="preserve"> JSON object definitions, database integration, API calls, account verification</w:t>
      </w:r>
    </w:p>
    <w:p w14:paraId="5FE3F401"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b/>
          <w:bCs/>
        </w:rPr>
        <w:t>Database:</w:t>
      </w:r>
      <w:r w:rsidRPr="00CC7854">
        <w:rPr>
          <w:rFonts w:ascii="Times New Roman" w:hAnsi="Times New Roman" w:cs="Times New Roman"/>
        </w:rPr>
        <w:t xml:space="preserve"> schema definition, query </w:t>
      </w:r>
      <w:commentRangeStart w:id="5"/>
      <w:r w:rsidRPr="00CC7854">
        <w:rPr>
          <w:rFonts w:ascii="Times New Roman" w:hAnsi="Times New Roman" w:cs="Times New Roman"/>
        </w:rPr>
        <w:t>writing</w:t>
      </w:r>
      <w:commentRangeEnd w:id="5"/>
      <w:r w:rsidR="00B61B99">
        <w:rPr>
          <w:rStyle w:val="CommentReference"/>
        </w:rPr>
        <w:commentReference w:id="5"/>
      </w:r>
    </w:p>
    <w:p w14:paraId="4714B031" w14:textId="77777777" w:rsidR="00CC7854" w:rsidRPr="00CC7854" w:rsidRDefault="00CC7854" w:rsidP="00CC7854">
      <w:pPr>
        <w:spacing w:before="100" w:beforeAutospacing="1" w:after="100" w:afterAutospacing="1"/>
        <w:outlineLvl w:val="1"/>
        <w:rPr>
          <w:rFonts w:ascii="Times New Roman" w:eastAsia="Times New Roman" w:hAnsi="Times New Roman" w:cs="Times New Roman"/>
          <w:b/>
          <w:bCs/>
          <w:sz w:val="36"/>
          <w:szCs w:val="36"/>
        </w:rPr>
      </w:pPr>
      <w:r w:rsidRPr="00CC7854">
        <w:rPr>
          <w:rFonts w:ascii="Times New Roman" w:eastAsia="Times New Roman" w:hAnsi="Times New Roman" w:cs="Times New Roman"/>
          <w:b/>
          <w:bCs/>
          <w:sz w:val="36"/>
          <w:szCs w:val="36"/>
        </w:rPr>
        <w:t>4.4 Project Schedule</w:t>
      </w:r>
    </w:p>
    <w:p w14:paraId="7FB81BDE"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rPr>
        <w:t>Our project schedule consists of our class deliverables as well as software deliverables toward the end product.</w:t>
      </w:r>
    </w:p>
    <w:p w14:paraId="55120C35" w14:textId="77777777" w:rsidR="00CC7854" w:rsidRPr="00CC7854" w:rsidRDefault="00CC7854" w:rsidP="00CC7854">
      <w:pPr>
        <w:spacing w:before="100" w:beforeAutospacing="1" w:after="100" w:afterAutospacing="1"/>
        <w:outlineLvl w:val="2"/>
        <w:rPr>
          <w:rFonts w:ascii="Times New Roman" w:eastAsia="Times New Roman" w:hAnsi="Times New Roman" w:cs="Times New Roman"/>
          <w:b/>
          <w:bCs/>
          <w:sz w:val="27"/>
          <w:szCs w:val="27"/>
        </w:rPr>
      </w:pPr>
      <w:r w:rsidRPr="00CC7854">
        <w:rPr>
          <w:rFonts w:ascii="Times New Roman" w:eastAsia="Times New Roman" w:hAnsi="Times New Roman" w:cs="Times New Roman"/>
          <w:b/>
          <w:bCs/>
          <w:sz w:val="27"/>
          <w:szCs w:val="27"/>
        </w:rPr>
        <w:t>4.4.1 GANTT Chart</w:t>
      </w:r>
    </w:p>
    <w:p w14:paraId="306B3122" w14:textId="77777777" w:rsidR="00CC7854" w:rsidRPr="00CC7854" w:rsidRDefault="00CC7854" w:rsidP="00CC7854">
      <w:pPr>
        <w:spacing w:before="100" w:beforeAutospacing="1" w:after="100" w:afterAutospacing="1"/>
        <w:rPr>
          <w:rFonts w:ascii="Times New Roman" w:hAnsi="Times New Roman" w:cs="Times New Roman"/>
        </w:rPr>
      </w:pPr>
      <w:r w:rsidRPr="00CC7854">
        <w:rPr>
          <w:rFonts w:ascii="Times New Roman" w:hAnsi="Times New Roman" w:cs="Times New Roman"/>
          <w:noProof/>
          <w:color w:val="0000FF"/>
        </w:rPr>
        <w:drawing>
          <wp:inline distT="0" distB="0" distL="0" distR="0" wp14:anchorId="6CF3EF83" wp14:editId="65386F65">
            <wp:extent cx="5821680" cy="3466989"/>
            <wp:effectExtent l="0" t="0" r="0" b="0"/>
            <wp:docPr id="1" name="Picture 1" descr="ANTT Chart">
              <a:hlinkClick xmlns:a="http://schemas.openxmlformats.org/drawingml/2006/main" r:id="rId6" invalidUrl="https://raw.githubusercontent.com/joshsoriano/Bored-and-Broke/master/Software Development Plan/ganttChart.png"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T Chart">
                      <a:hlinkClick r:id="rId7" invalidUrl="https://raw.githubusercontent.com/joshsoriano/Bored-and-Broke/master/Software Development Plan/ganttChart.png"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788" cy="3495043"/>
                    </a:xfrm>
                    <a:prstGeom prst="rect">
                      <a:avLst/>
                    </a:prstGeom>
                    <a:noFill/>
                    <a:ln>
                      <a:noFill/>
                    </a:ln>
                  </pic:spPr>
                </pic:pic>
              </a:graphicData>
            </a:graphic>
          </wp:inline>
        </w:drawing>
      </w:r>
    </w:p>
    <w:p w14:paraId="1B48C410" w14:textId="77777777" w:rsidR="00CC7854" w:rsidRPr="00CC7854" w:rsidRDefault="00CC7854" w:rsidP="00CC7854">
      <w:pPr>
        <w:spacing w:before="100" w:beforeAutospacing="1" w:after="100" w:afterAutospacing="1"/>
        <w:outlineLvl w:val="2"/>
        <w:rPr>
          <w:rFonts w:ascii="Times New Roman" w:eastAsia="Times New Roman" w:hAnsi="Times New Roman" w:cs="Times New Roman"/>
          <w:b/>
          <w:bCs/>
          <w:sz w:val="27"/>
          <w:szCs w:val="27"/>
        </w:rPr>
      </w:pPr>
      <w:r w:rsidRPr="00CC7854">
        <w:rPr>
          <w:rFonts w:ascii="Times New Roman" w:eastAsia="Times New Roman" w:hAnsi="Times New Roman" w:cs="Times New Roman"/>
          <w:b/>
          <w:bCs/>
          <w:sz w:val="27"/>
          <w:szCs w:val="27"/>
        </w:rPr>
        <w:t>4.4.2 Task/Resource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940"/>
        <w:gridCol w:w="1649"/>
        <w:gridCol w:w="3707"/>
      </w:tblGrid>
      <w:tr w:rsidR="00CC7854" w:rsidRPr="00CC7854" w14:paraId="5261EE49" w14:textId="77777777" w:rsidTr="00CC7854">
        <w:trPr>
          <w:tblHeader/>
          <w:tblCellSpacing w:w="15" w:type="dxa"/>
        </w:trPr>
        <w:tc>
          <w:tcPr>
            <w:tcW w:w="0" w:type="auto"/>
            <w:vAlign w:val="center"/>
            <w:hideMark/>
          </w:tcPr>
          <w:p w14:paraId="51966411"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Task</w:t>
            </w:r>
          </w:p>
        </w:tc>
        <w:tc>
          <w:tcPr>
            <w:tcW w:w="0" w:type="auto"/>
            <w:vAlign w:val="center"/>
            <w:hideMark/>
          </w:tcPr>
          <w:p w14:paraId="1189BA3E"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Team</w:t>
            </w:r>
          </w:p>
        </w:tc>
        <w:tc>
          <w:tcPr>
            <w:tcW w:w="0" w:type="auto"/>
            <w:vAlign w:val="center"/>
            <w:hideMark/>
          </w:tcPr>
          <w:p w14:paraId="6BBA9CBC"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Hardware</w:t>
            </w:r>
          </w:p>
        </w:tc>
        <w:tc>
          <w:tcPr>
            <w:tcW w:w="0" w:type="auto"/>
            <w:vAlign w:val="center"/>
            <w:hideMark/>
          </w:tcPr>
          <w:p w14:paraId="711BCBAF" w14:textId="77777777" w:rsidR="00CC7854" w:rsidRPr="00CC7854" w:rsidRDefault="00CC7854" w:rsidP="00CC7854">
            <w:pPr>
              <w:jc w:val="center"/>
              <w:rPr>
                <w:rFonts w:ascii="Times New Roman" w:eastAsia="Times New Roman" w:hAnsi="Times New Roman" w:cs="Times New Roman"/>
                <w:b/>
                <w:bCs/>
              </w:rPr>
            </w:pPr>
            <w:r w:rsidRPr="00CC7854">
              <w:rPr>
                <w:rFonts w:ascii="Times New Roman" w:eastAsia="Times New Roman" w:hAnsi="Times New Roman" w:cs="Times New Roman"/>
                <w:b/>
                <w:bCs/>
              </w:rPr>
              <w:t>Software</w:t>
            </w:r>
          </w:p>
        </w:tc>
      </w:tr>
      <w:tr w:rsidR="00CC7854" w:rsidRPr="00CC7854" w14:paraId="21B7A9B4" w14:textId="77777777" w:rsidTr="00CC7854">
        <w:trPr>
          <w:tblCellSpacing w:w="15" w:type="dxa"/>
        </w:trPr>
        <w:tc>
          <w:tcPr>
            <w:tcW w:w="0" w:type="auto"/>
            <w:vAlign w:val="center"/>
            <w:hideMark/>
          </w:tcPr>
          <w:p w14:paraId="11FF4E26"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Mockups</w:t>
            </w:r>
          </w:p>
        </w:tc>
        <w:tc>
          <w:tcPr>
            <w:tcW w:w="0" w:type="auto"/>
            <w:vAlign w:val="center"/>
            <w:hideMark/>
          </w:tcPr>
          <w:p w14:paraId="0A65C34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c>
          <w:tcPr>
            <w:tcW w:w="0" w:type="auto"/>
            <w:vAlign w:val="center"/>
            <w:hideMark/>
          </w:tcPr>
          <w:p w14:paraId="7D021CFD"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p>
        </w:tc>
        <w:tc>
          <w:tcPr>
            <w:tcW w:w="0" w:type="auto"/>
            <w:vAlign w:val="center"/>
            <w:hideMark/>
          </w:tcPr>
          <w:p w14:paraId="551F02B4"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Adobe Experience Design</w:t>
            </w:r>
          </w:p>
        </w:tc>
      </w:tr>
      <w:tr w:rsidR="00CC7854" w:rsidRPr="00CC7854" w14:paraId="50E65926" w14:textId="77777777" w:rsidTr="00CC7854">
        <w:trPr>
          <w:tblCellSpacing w:w="15" w:type="dxa"/>
        </w:trPr>
        <w:tc>
          <w:tcPr>
            <w:tcW w:w="0" w:type="auto"/>
            <w:vAlign w:val="center"/>
            <w:hideMark/>
          </w:tcPr>
          <w:p w14:paraId="1DF630F7"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API demonstrations</w:t>
            </w:r>
          </w:p>
        </w:tc>
        <w:tc>
          <w:tcPr>
            <w:tcW w:w="0" w:type="auto"/>
            <w:vAlign w:val="center"/>
            <w:hideMark/>
          </w:tcPr>
          <w:p w14:paraId="08C12DA7"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All</w:t>
            </w:r>
          </w:p>
        </w:tc>
        <w:tc>
          <w:tcPr>
            <w:tcW w:w="0" w:type="auto"/>
            <w:vAlign w:val="center"/>
            <w:hideMark/>
          </w:tcPr>
          <w:p w14:paraId="760122CD"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r w:rsidRPr="00CC7854">
              <w:rPr>
                <w:rFonts w:ascii="Times New Roman" w:eastAsia="Times New Roman" w:hAnsi="Times New Roman" w:cs="Times New Roman"/>
              </w:rPr>
              <w:t>, HP Pavilion</w:t>
            </w:r>
          </w:p>
        </w:tc>
        <w:tc>
          <w:tcPr>
            <w:tcW w:w="0" w:type="auto"/>
            <w:vAlign w:val="center"/>
            <w:hideMark/>
          </w:tcPr>
          <w:p w14:paraId="24A10916"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Chrome, Safari</w:t>
            </w:r>
          </w:p>
        </w:tc>
      </w:tr>
      <w:tr w:rsidR="00CC7854" w:rsidRPr="00CC7854" w14:paraId="6CA19A59" w14:textId="77777777" w:rsidTr="00CC7854">
        <w:trPr>
          <w:tblCellSpacing w:w="15" w:type="dxa"/>
        </w:trPr>
        <w:tc>
          <w:tcPr>
            <w:tcW w:w="0" w:type="auto"/>
            <w:vAlign w:val="center"/>
            <w:hideMark/>
          </w:tcPr>
          <w:p w14:paraId="2FF6DD93"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Display activities on the homepage</w:t>
            </w:r>
          </w:p>
        </w:tc>
        <w:tc>
          <w:tcPr>
            <w:tcW w:w="0" w:type="auto"/>
            <w:vAlign w:val="center"/>
            <w:hideMark/>
          </w:tcPr>
          <w:p w14:paraId="2C9F10EB"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c>
          <w:tcPr>
            <w:tcW w:w="0" w:type="auto"/>
            <w:vAlign w:val="center"/>
            <w:hideMark/>
          </w:tcPr>
          <w:p w14:paraId="6D58C9E8"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p>
        </w:tc>
        <w:tc>
          <w:tcPr>
            <w:tcW w:w="0" w:type="auto"/>
            <w:vAlign w:val="center"/>
            <w:hideMark/>
          </w:tcPr>
          <w:p w14:paraId="0246AE83"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xml:space="preserve">, Chrome, Safari, </w:t>
            </w:r>
            <w:proofErr w:type="spellStart"/>
            <w:r w:rsidRPr="00CC7854">
              <w:rPr>
                <w:rFonts w:ascii="Times New Roman" w:eastAsia="Times New Roman" w:hAnsi="Times New Roman" w:cs="Times New Roman"/>
              </w:rPr>
              <w:t>Heroku</w:t>
            </w:r>
            <w:proofErr w:type="spellEnd"/>
            <w:r w:rsidRPr="00CC7854">
              <w:rPr>
                <w:rFonts w:ascii="Times New Roman" w:eastAsia="Times New Roman" w:hAnsi="Times New Roman" w:cs="Times New Roman"/>
              </w:rPr>
              <w:t>, Node.js</w:t>
            </w:r>
          </w:p>
        </w:tc>
      </w:tr>
      <w:tr w:rsidR="00CC7854" w:rsidRPr="00CC7854" w14:paraId="10E5FF1D" w14:textId="77777777" w:rsidTr="00CC7854">
        <w:trPr>
          <w:tblCellSpacing w:w="15" w:type="dxa"/>
        </w:trPr>
        <w:tc>
          <w:tcPr>
            <w:tcW w:w="0" w:type="auto"/>
            <w:vAlign w:val="center"/>
            <w:hideMark/>
          </w:tcPr>
          <w:p w14:paraId="0EAB4279"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Populating activity information on the homepage</w:t>
            </w:r>
          </w:p>
        </w:tc>
        <w:tc>
          <w:tcPr>
            <w:tcW w:w="0" w:type="auto"/>
            <w:vAlign w:val="center"/>
            <w:hideMark/>
          </w:tcPr>
          <w:p w14:paraId="5B21C2FE"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Backend</w:t>
            </w:r>
          </w:p>
        </w:tc>
        <w:tc>
          <w:tcPr>
            <w:tcW w:w="0" w:type="auto"/>
            <w:vAlign w:val="center"/>
            <w:hideMark/>
          </w:tcPr>
          <w:p w14:paraId="39427C77"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r w:rsidRPr="00CC7854">
              <w:rPr>
                <w:rFonts w:ascii="Times New Roman" w:eastAsia="Times New Roman" w:hAnsi="Times New Roman" w:cs="Times New Roman"/>
              </w:rPr>
              <w:t xml:space="preserve">, </w:t>
            </w:r>
            <w:proofErr w:type="spellStart"/>
            <w:r w:rsidRPr="00CC7854">
              <w:rPr>
                <w:rFonts w:ascii="Times New Roman" w:eastAsia="Times New Roman" w:hAnsi="Times New Roman" w:cs="Times New Roman"/>
              </w:rPr>
              <w:t>Hp</w:t>
            </w:r>
            <w:proofErr w:type="spellEnd"/>
            <w:r w:rsidRPr="00CC7854">
              <w:rPr>
                <w:rFonts w:ascii="Times New Roman" w:eastAsia="Times New Roman" w:hAnsi="Times New Roman" w:cs="Times New Roman"/>
              </w:rPr>
              <w:t xml:space="preserve"> Pavilion</w:t>
            </w:r>
          </w:p>
        </w:tc>
        <w:tc>
          <w:tcPr>
            <w:tcW w:w="0" w:type="auto"/>
            <w:vAlign w:val="center"/>
            <w:hideMark/>
          </w:tcPr>
          <w:p w14:paraId="46ADB42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Chrome, Safari</w:t>
            </w:r>
          </w:p>
        </w:tc>
      </w:tr>
      <w:tr w:rsidR="00CC7854" w:rsidRPr="00CC7854" w14:paraId="07ADDEF2" w14:textId="77777777" w:rsidTr="00CC7854">
        <w:trPr>
          <w:tblCellSpacing w:w="15" w:type="dxa"/>
        </w:trPr>
        <w:tc>
          <w:tcPr>
            <w:tcW w:w="0" w:type="auto"/>
            <w:vAlign w:val="center"/>
            <w:hideMark/>
          </w:tcPr>
          <w:p w14:paraId="6278AA10"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Account creation page and login page</w:t>
            </w:r>
          </w:p>
        </w:tc>
        <w:tc>
          <w:tcPr>
            <w:tcW w:w="0" w:type="auto"/>
            <w:vAlign w:val="center"/>
            <w:hideMark/>
          </w:tcPr>
          <w:p w14:paraId="4A21204C"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c>
          <w:tcPr>
            <w:tcW w:w="0" w:type="auto"/>
            <w:vAlign w:val="center"/>
            <w:hideMark/>
          </w:tcPr>
          <w:p w14:paraId="73E0E071"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p>
        </w:tc>
        <w:tc>
          <w:tcPr>
            <w:tcW w:w="0" w:type="auto"/>
            <w:vAlign w:val="center"/>
            <w:hideMark/>
          </w:tcPr>
          <w:p w14:paraId="150F5147"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xml:space="preserve">, Chrome, Safari, </w:t>
            </w:r>
            <w:proofErr w:type="spellStart"/>
            <w:r w:rsidRPr="00CC7854">
              <w:rPr>
                <w:rFonts w:ascii="Times New Roman" w:eastAsia="Times New Roman" w:hAnsi="Times New Roman" w:cs="Times New Roman"/>
              </w:rPr>
              <w:t>Heroku</w:t>
            </w:r>
            <w:proofErr w:type="spellEnd"/>
            <w:r w:rsidRPr="00CC7854">
              <w:rPr>
                <w:rFonts w:ascii="Times New Roman" w:eastAsia="Times New Roman" w:hAnsi="Times New Roman" w:cs="Times New Roman"/>
              </w:rPr>
              <w:t>, Node.js</w:t>
            </w:r>
          </w:p>
        </w:tc>
      </w:tr>
      <w:tr w:rsidR="00CC7854" w:rsidRPr="00CC7854" w14:paraId="2F785F94" w14:textId="77777777" w:rsidTr="00CC7854">
        <w:trPr>
          <w:tblCellSpacing w:w="15" w:type="dxa"/>
        </w:trPr>
        <w:tc>
          <w:tcPr>
            <w:tcW w:w="0" w:type="auto"/>
            <w:vAlign w:val="center"/>
            <w:hideMark/>
          </w:tcPr>
          <w:p w14:paraId="344EAEB3"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Database creation</w:t>
            </w:r>
          </w:p>
        </w:tc>
        <w:tc>
          <w:tcPr>
            <w:tcW w:w="0" w:type="auto"/>
            <w:vAlign w:val="center"/>
            <w:hideMark/>
          </w:tcPr>
          <w:p w14:paraId="4990D920"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Database</w:t>
            </w:r>
          </w:p>
        </w:tc>
        <w:tc>
          <w:tcPr>
            <w:tcW w:w="0" w:type="auto"/>
            <w:vAlign w:val="center"/>
            <w:hideMark/>
          </w:tcPr>
          <w:p w14:paraId="54E68122"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r w:rsidRPr="00CC7854">
              <w:rPr>
                <w:rFonts w:ascii="Times New Roman" w:eastAsia="Times New Roman" w:hAnsi="Times New Roman" w:cs="Times New Roman"/>
              </w:rPr>
              <w:t>, HP Pavilion</w:t>
            </w:r>
          </w:p>
        </w:tc>
        <w:tc>
          <w:tcPr>
            <w:tcW w:w="0" w:type="auto"/>
            <w:vAlign w:val="center"/>
            <w:hideMark/>
          </w:tcPr>
          <w:p w14:paraId="29F4CD65"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Chrome, Safari, Node.js, PostgreSQL, Sequelize.js</w:t>
            </w:r>
          </w:p>
        </w:tc>
      </w:tr>
      <w:tr w:rsidR="00CC7854" w:rsidRPr="00CC7854" w14:paraId="53961053" w14:textId="77777777" w:rsidTr="00CC7854">
        <w:trPr>
          <w:tblCellSpacing w:w="15" w:type="dxa"/>
        </w:trPr>
        <w:tc>
          <w:tcPr>
            <w:tcW w:w="0" w:type="auto"/>
            <w:vAlign w:val="center"/>
            <w:hideMark/>
          </w:tcPr>
          <w:p w14:paraId="37F779F9"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Populate saved activities page from database</w:t>
            </w:r>
          </w:p>
        </w:tc>
        <w:tc>
          <w:tcPr>
            <w:tcW w:w="0" w:type="auto"/>
            <w:vAlign w:val="center"/>
            <w:hideMark/>
          </w:tcPr>
          <w:p w14:paraId="2C0F0AB1"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Backend</w:t>
            </w:r>
          </w:p>
        </w:tc>
        <w:tc>
          <w:tcPr>
            <w:tcW w:w="0" w:type="auto"/>
            <w:vAlign w:val="center"/>
            <w:hideMark/>
          </w:tcPr>
          <w:p w14:paraId="5819FBD8"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r w:rsidRPr="00CC7854">
              <w:rPr>
                <w:rFonts w:ascii="Times New Roman" w:eastAsia="Times New Roman" w:hAnsi="Times New Roman" w:cs="Times New Roman"/>
              </w:rPr>
              <w:t>, HP Pavilion</w:t>
            </w:r>
          </w:p>
        </w:tc>
        <w:tc>
          <w:tcPr>
            <w:tcW w:w="0" w:type="auto"/>
            <w:vAlign w:val="center"/>
            <w:hideMark/>
          </w:tcPr>
          <w:p w14:paraId="77DF7B9C"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Chrome, Safari, Node.js, PostgreSQL, Sequelize.js</w:t>
            </w:r>
          </w:p>
        </w:tc>
      </w:tr>
      <w:tr w:rsidR="00CC7854" w:rsidRPr="00CC7854" w14:paraId="56379030" w14:textId="77777777" w:rsidTr="00CC7854">
        <w:trPr>
          <w:tblCellSpacing w:w="15" w:type="dxa"/>
        </w:trPr>
        <w:tc>
          <w:tcPr>
            <w:tcW w:w="0" w:type="auto"/>
            <w:vAlign w:val="center"/>
            <w:hideMark/>
          </w:tcPr>
          <w:p w14:paraId="3EFD1559"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Login retrieves account information</w:t>
            </w:r>
          </w:p>
        </w:tc>
        <w:tc>
          <w:tcPr>
            <w:tcW w:w="0" w:type="auto"/>
            <w:vAlign w:val="center"/>
            <w:hideMark/>
          </w:tcPr>
          <w:p w14:paraId="0E28BEF8"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Backend</w:t>
            </w:r>
          </w:p>
        </w:tc>
        <w:tc>
          <w:tcPr>
            <w:tcW w:w="0" w:type="auto"/>
            <w:vAlign w:val="center"/>
            <w:hideMark/>
          </w:tcPr>
          <w:p w14:paraId="4C32D615"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r w:rsidRPr="00CC7854">
              <w:rPr>
                <w:rFonts w:ascii="Times New Roman" w:eastAsia="Times New Roman" w:hAnsi="Times New Roman" w:cs="Times New Roman"/>
              </w:rPr>
              <w:t>, HP Pavilion</w:t>
            </w:r>
          </w:p>
        </w:tc>
        <w:tc>
          <w:tcPr>
            <w:tcW w:w="0" w:type="auto"/>
            <w:vAlign w:val="center"/>
            <w:hideMark/>
          </w:tcPr>
          <w:p w14:paraId="554BC0FD"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Chrome, Safari, Node.js, PostgreSQL, Sequelize.js</w:t>
            </w:r>
          </w:p>
        </w:tc>
      </w:tr>
      <w:tr w:rsidR="00CC7854" w:rsidRPr="00CC7854" w14:paraId="3251503A" w14:textId="77777777" w:rsidTr="00CC7854">
        <w:trPr>
          <w:tblCellSpacing w:w="15" w:type="dxa"/>
        </w:trPr>
        <w:tc>
          <w:tcPr>
            <w:tcW w:w="0" w:type="auto"/>
            <w:vAlign w:val="center"/>
            <w:hideMark/>
          </w:tcPr>
          <w:p w14:paraId="2CA358F5"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Display users saved activities</w:t>
            </w:r>
          </w:p>
        </w:tc>
        <w:tc>
          <w:tcPr>
            <w:tcW w:w="0" w:type="auto"/>
            <w:vAlign w:val="center"/>
            <w:hideMark/>
          </w:tcPr>
          <w:p w14:paraId="1198687A"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c>
          <w:tcPr>
            <w:tcW w:w="0" w:type="auto"/>
            <w:vAlign w:val="center"/>
            <w:hideMark/>
          </w:tcPr>
          <w:p w14:paraId="1EECD003"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p>
        </w:tc>
        <w:tc>
          <w:tcPr>
            <w:tcW w:w="0" w:type="auto"/>
            <w:vAlign w:val="center"/>
            <w:hideMark/>
          </w:tcPr>
          <w:p w14:paraId="7DF4C5B3"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xml:space="preserve">, Chrome, Safari, </w:t>
            </w:r>
            <w:proofErr w:type="spellStart"/>
            <w:r w:rsidRPr="00CC7854">
              <w:rPr>
                <w:rFonts w:ascii="Times New Roman" w:eastAsia="Times New Roman" w:hAnsi="Times New Roman" w:cs="Times New Roman"/>
              </w:rPr>
              <w:t>Heroku</w:t>
            </w:r>
            <w:proofErr w:type="spellEnd"/>
            <w:r w:rsidRPr="00CC7854">
              <w:rPr>
                <w:rFonts w:ascii="Times New Roman" w:eastAsia="Times New Roman" w:hAnsi="Times New Roman" w:cs="Times New Roman"/>
              </w:rPr>
              <w:t>, Node.js</w:t>
            </w:r>
          </w:p>
        </w:tc>
      </w:tr>
      <w:tr w:rsidR="00CC7854" w:rsidRPr="00CC7854" w14:paraId="2D501F64" w14:textId="77777777" w:rsidTr="00CC7854">
        <w:trPr>
          <w:tblCellSpacing w:w="15" w:type="dxa"/>
        </w:trPr>
        <w:tc>
          <w:tcPr>
            <w:tcW w:w="0" w:type="auto"/>
            <w:vAlign w:val="center"/>
            <w:hideMark/>
          </w:tcPr>
          <w:p w14:paraId="747F7FA2"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Display selected activity</w:t>
            </w:r>
          </w:p>
        </w:tc>
        <w:tc>
          <w:tcPr>
            <w:tcW w:w="0" w:type="auto"/>
            <w:vAlign w:val="center"/>
            <w:hideMark/>
          </w:tcPr>
          <w:p w14:paraId="5A505D64"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Frontend</w:t>
            </w:r>
          </w:p>
        </w:tc>
        <w:tc>
          <w:tcPr>
            <w:tcW w:w="0" w:type="auto"/>
            <w:vAlign w:val="center"/>
            <w:hideMark/>
          </w:tcPr>
          <w:p w14:paraId="581BA2C3" w14:textId="77777777" w:rsidR="00CC7854" w:rsidRPr="00CC7854" w:rsidRDefault="00CC7854" w:rsidP="00CC7854">
            <w:pPr>
              <w:rPr>
                <w:rFonts w:ascii="Times New Roman" w:eastAsia="Times New Roman" w:hAnsi="Times New Roman" w:cs="Times New Roman"/>
              </w:rPr>
            </w:pPr>
            <w:proofErr w:type="spellStart"/>
            <w:r w:rsidRPr="00CC7854">
              <w:rPr>
                <w:rFonts w:ascii="Times New Roman" w:eastAsia="Times New Roman" w:hAnsi="Times New Roman" w:cs="Times New Roman"/>
              </w:rPr>
              <w:t>Macbook</w:t>
            </w:r>
            <w:proofErr w:type="spellEnd"/>
          </w:p>
        </w:tc>
        <w:tc>
          <w:tcPr>
            <w:tcW w:w="0" w:type="auto"/>
            <w:vAlign w:val="center"/>
            <w:hideMark/>
          </w:tcPr>
          <w:p w14:paraId="37400016" w14:textId="77777777" w:rsidR="00CC7854" w:rsidRPr="00CC7854" w:rsidRDefault="00CC7854" w:rsidP="00CC7854">
            <w:pPr>
              <w:rPr>
                <w:rFonts w:ascii="Times New Roman" w:eastAsia="Times New Roman" w:hAnsi="Times New Roman" w:cs="Times New Roman"/>
              </w:rPr>
            </w:pPr>
            <w:r w:rsidRPr="00CC7854">
              <w:rPr>
                <w:rFonts w:ascii="Times New Roman" w:eastAsia="Times New Roman" w:hAnsi="Times New Roman" w:cs="Times New Roman"/>
              </w:rPr>
              <w:t xml:space="preserve">Atom, </w:t>
            </w:r>
            <w:proofErr w:type="spellStart"/>
            <w:r w:rsidRPr="00CC7854">
              <w:rPr>
                <w:rFonts w:ascii="Times New Roman" w:eastAsia="Times New Roman" w:hAnsi="Times New Roman" w:cs="Times New Roman"/>
              </w:rPr>
              <w:t>Github</w:t>
            </w:r>
            <w:proofErr w:type="spellEnd"/>
            <w:r w:rsidRPr="00CC7854">
              <w:rPr>
                <w:rFonts w:ascii="Times New Roman" w:eastAsia="Times New Roman" w:hAnsi="Times New Roman" w:cs="Times New Roman"/>
              </w:rPr>
              <w:t xml:space="preserve">, Chrome, Safari, </w:t>
            </w:r>
            <w:proofErr w:type="spellStart"/>
            <w:r w:rsidRPr="00CC7854">
              <w:rPr>
                <w:rFonts w:ascii="Times New Roman" w:eastAsia="Times New Roman" w:hAnsi="Times New Roman" w:cs="Times New Roman"/>
              </w:rPr>
              <w:t>Heroku</w:t>
            </w:r>
            <w:proofErr w:type="spellEnd"/>
            <w:r w:rsidRPr="00CC7854">
              <w:rPr>
                <w:rFonts w:ascii="Times New Roman" w:eastAsia="Times New Roman" w:hAnsi="Times New Roman" w:cs="Times New Roman"/>
              </w:rPr>
              <w:t>, Node.js</w:t>
            </w:r>
          </w:p>
        </w:tc>
      </w:tr>
    </w:tbl>
    <w:p w14:paraId="75D0F92B" w14:textId="77777777" w:rsidR="00EE2D87" w:rsidRDefault="00B27EBC">
      <w:pPr>
        <w:rPr>
          <w:ins w:id="6" w:author="Microsoft Office User" w:date="2017-10-21T14:41:00Z"/>
        </w:rPr>
      </w:pPr>
    </w:p>
    <w:p w14:paraId="35C0DADD" w14:textId="4299178B" w:rsidR="00B61B99" w:rsidRDefault="00B61B99">
      <w:pPr>
        <w:rPr>
          <w:ins w:id="7" w:author="Microsoft Office User" w:date="2017-10-21T14:43:00Z"/>
        </w:rPr>
      </w:pPr>
      <w:ins w:id="8" w:author="Microsoft Office User" w:date="2017-10-21T14:41:00Z">
        <w:r>
          <w:t>Nice work on this!</w:t>
        </w:r>
      </w:ins>
    </w:p>
    <w:p w14:paraId="0628FF60" w14:textId="77777777" w:rsidR="00B61B99" w:rsidRDefault="00B61B99">
      <w:pPr>
        <w:rPr>
          <w:ins w:id="9" w:author="Microsoft Office User" w:date="2017-10-21T14:43:00Z"/>
        </w:rPr>
      </w:pPr>
    </w:p>
    <w:p w14:paraId="6DD9AB1D" w14:textId="0781EF51" w:rsidR="00B61B99" w:rsidRDefault="00B61B99">
      <w:pPr>
        <w:rPr>
          <w:ins w:id="10" w:author="Microsoft Office User" w:date="2017-10-21T14:43:00Z"/>
        </w:rPr>
      </w:pPr>
      <w:ins w:id="11" w:author="Microsoft Office User" w:date="2017-10-21T14:43:00Z">
        <w:r>
          <w:t>5 out of 5% = A-plus</w:t>
        </w:r>
      </w:ins>
    </w:p>
    <w:p w14:paraId="52865BF0" w14:textId="77777777" w:rsidR="00B61B99" w:rsidRDefault="00B61B99">
      <w:pPr>
        <w:rPr>
          <w:ins w:id="12" w:author="Microsoft Office User" w:date="2017-10-21T14:43:00Z"/>
        </w:rPr>
      </w:pPr>
    </w:p>
    <w:p w14:paraId="1EC6A3D6" w14:textId="4587FF11" w:rsidR="00B61B99" w:rsidRDefault="00B61B99">
      <w:ins w:id="13" w:author="Microsoft Office User" w:date="2017-10-21T14:43:00Z">
        <w:r>
          <w:t>Nothing else needed for this.</w:t>
        </w:r>
      </w:ins>
      <w:bookmarkStart w:id="14" w:name="_GoBack"/>
      <w:bookmarkEnd w:id="14"/>
    </w:p>
    <w:sectPr w:rsidR="00B61B99" w:rsidSect="005875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0-21T14:36:00Z" w:initials="Office">
    <w:p w14:paraId="552D6AC7" w14:textId="72BEC31E" w:rsidR="00995CA6" w:rsidRDefault="00995CA6">
      <w:pPr>
        <w:pStyle w:val="CommentText"/>
      </w:pPr>
      <w:r>
        <w:rPr>
          <w:rStyle w:val="CommentReference"/>
        </w:rPr>
        <w:annotationRef/>
      </w:r>
      <w:r>
        <w:t>This section was actually intended to address what your PROJECT deliverables will be, not the CLASS deliverables.  However, you covered it in the introduction section’s final paragraph, so no harm no foul.</w:t>
      </w:r>
    </w:p>
  </w:comment>
  <w:comment w:id="1" w:author="Microsoft Office User" w:date="2017-10-21T14:37:00Z" w:initials="Office">
    <w:p w14:paraId="1B504552" w14:textId="594591A6" w:rsidR="00995CA6" w:rsidRDefault="00995CA6">
      <w:pPr>
        <w:pStyle w:val="CommentText"/>
      </w:pPr>
      <w:r>
        <w:rPr>
          <w:rStyle w:val="CommentReference"/>
        </w:rPr>
        <w:annotationRef/>
      </w:r>
      <w:r>
        <w:t>Very good descriptions.</w:t>
      </w:r>
    </w:p>
  </w:comment>
  <w:comment w:id="2" w:author="Microsoft Office User" w:date="2017-10-21T14:38:00Z" w:initials="Office">
    <w:p w14:paraId="5CF176BA" w14:textId="4F55E32F" w:rsidR="00995CA6" w:rsidRDefault="00995CA6">
      <w:pPr>
        <w:pStyle w:val="CommentText"/>
      </w:pPr>
      <w:r>
        <w:rPr>
          <w:rStyle w:val="CommentReference"/>
        </w:rPr>
        <w:annotationRef/>
      </w:r>
      <w:r>
        <w:t>Is this 2 GB of RAM no matter what platform?</w:t>
      </w:r>
    </w:p>
  </w:comment>
  <w:comment w:id="3" w:author="Microsoft Office User" w:date="2017-10-21T14:38:00Z" w:initials="Office">
    <w:p w14:paraId="2CF95180" w14:textId="0FC86494" w:rsidR="00995CA6" w:rsidRDefault="00995CA6">
      <w:pPr>
        <w:pStyle w:val="CommentText"/>
      </w:pPr>
      <w:r>
        <w:rPr>
          <w:rStyle w:val="CommentReference"/>
        </w:rPr>
        <w:annotationRef/>
      </w:r>
      <w:r>
        <w:t xml:space="preserve">How fast does the connection need to </w:t>
      </w:r>
      <w:proofErr w:type="gramStart"/>
      <w:r>
        <w:t>be?.</w:t>
      </w:r>
      <w:proofErr w:type="gramEnd"/>
      <w:r>
        <w:t xml:space="preserve"> Any latency network requirements/constraints?</w:t>
      </w:r>
    </w:p>
  </w:comment>
  <w:comment w:id="4" w:author="Microsoft Office User" w:date="2017-10-21T14:39:00Z" w:initials="Office">
    <w:p w14:paraId="134881E2" w14:textId="77777777" w:rsidR="00995CA6" w:rsidRDefault="00995CA6">
      <w:pPr>
        <w:pStyle w:val="CommentText"/>
      </w:pPr>
      <w:r>
        <w:rPr>
          <w:rStyle w:val="CommentReference"/>
        </w:rPr>
        <w:annotationRef/>
      </w:r>
      <w:r>
        <w:t xml:space="preserve">Will this </w:t>
      </w:r>
      <w:r w:rsidRPr="00995CA6">
        <w:rPr>
          <w:b/>
          <w:bCs/>
        </w:rPr>
        <w:t>ONLY</w:t>
      </w:r>
      <w:r>
        <w:t xml:space="preserve"> work on Windows 10?</w:t>
      </w:r>
    </w:p>
    <w:p w14:paraId="2B3B0A94" w14:textId="77777777" w:rsidR="00995CA6" w:rsidRDefault="00995CA6">
      <w:pPr>
        <w:pStyle w:val="CommentText"/>
      </w:pPr>
      <w:r>
        <w:t>You specify a development and execution on Linux, but don’t have any software resources listed for that</w:t>
      </w:r>
    </w:p>
    <w:p w14:paraId="15C72CDA" w14:textId="1311ABDB" w:rsidR="00995CA6" w:rsidRDefault="00995CA6">
      <w:pPr>
        <w:pStyle w:val="CommentText"/>
      </w:pPr>
    </w:p>
  </w:comment>
  <w:comment w:id="5" w:author="Microsoft Office User" w:date="2017-10-21T14:41:00Z" w:initials="Office">
    <w:p w14:paraId="7052ECE2" w14:textId="6D53751D" w:rsidR="00B61B99" w:rsidRDefault="00B61B99">
      <w:pPr>
        <w:pStyle w:val="CommentText"/>
      </w:pPr>
      <w:r>
        <w:rPr>
          <w:rStyle w:val="CommentReference"/>
        </w:rPr>
        <w:annotationRef/>
      </w:r>
      <w:r>
        <w:t>Nice work on this part!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2D6AC7" w15:done="0"/>
  <w15:commentEx w15:paraId="1B504552" w15:done="0"/>
  <w15:commentEx w15:paraId="5CF176BA" w15:done="0"/>
  <w15:commentEx w15:paraId="2CF95180" w15:done="0"/>
  <w15:commentEx w15:paraId="15C72CDA" w15:done="0"/>
  <w15:commentEx w15:paraId="7052EC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54"/>
    <w:rsid w:val="00260C81"/>
    <w:rsid w:val="005875A2"/>
    <w:rsid w:val="005F250B"/>
    <w:rsid w:val="00995CA6"/>
    <w:rsid w:val="00B27EBC"/>
    <w:rsid w:val="00B61B99"/>
    <w:rsid w:val="00CC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A8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C785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C785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C785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85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785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C7854"/>
    <w:rPr>
      <w:rFonts w:ascii="Times New Roman" w:hAnsi="Times New Roman" w:cs="Times New Roman"/>
      <w:b/>
      <w:bCs/>
      <w:sz w:val="27"/>
      <w:szCs w:val="27"/>
    </w:rPr>
  </w:style>
  <w:style w:type="paragraph" w:styleId="NormalWeb">
    <w:name w:val="Normal (Web)"/>
    <w:basedOn w:val="Normal"/>
    <w:uiPriority w:val="99"/>
    <w:semiHidden/>
    <w:unhideWhenUsed/>
    <w:rsid w:val="00CC785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C7854"/>
    <w:rPr>
      <w:b/>
      <w:bCs/>
    </w:rPr>
  </w:style>
  <w:style w:type="character" w:styleId="Emphasis">
    <w:name w:val="Emphasis"/>
    <w:basedOn w:val="DefaultParagraphFont"/>
    <w:uiPriority w:val="20"/>
    <w:qFormat/>
    <w:rsid w:val="00CC7854"/>
    <w:rPr>
      <w:i/>
      <w:iCs/>
    </w:rPr>
  </w:style>
  <w:style w:type="character" w:styleId="CommentReference">
    <w:name w:val="annotation reference"/>
    <w:basedOn w:val="DefaultParagraphFont"/>
    <w:uiPriority w:val="99"/>
    <w:semiHidden/>
    <w:unhideWhenUsed/>
    <w:rsid w:val="00995CA6"/>
    <w:rPr>
      <w:sz w:val="18"/>
      <w:szCs w:val="18"/>
    </w:rPr>
  </w:style>
  <w:style w:type="paragraph" w:styleId="CommentText">
    <w:name w:val="annotation text"/>
    <w:basedOn w:val="Normal"/>
    <w:link w:val="CommentTextChar"/>
    <w:uiPriority w:val="99"/>
    <w:semiHidden/>
    <w:unhideWhenUsed/>
    <w:rsid w:val="00995CA6"/>
  </w:style>
  <w:style w:type="character" w:customStyle="1" w:styleId="CommentTextChar">
    <w:name w:val="Comment Text Char"/>
    <w:basedOn w:val="DefaultParagraphFont"/>
    <w:link w:val="CommentText"/>
    <w:uiPriority w:val="99"/>
    <w:semiHidden/>
    <w:rsid w:val="00995CA6"/>
  </w:style>
  <w:style w:type="paragraph" w:styleId="CommentSubject">
    <w:name w:val="annotation subject"/>
    <w:basedOn w:val="CommentText"/>
    <w:next w:val="CommentText"/>
    <w:link w:val="CommentSubjectChar"/>
    <w:uiPriority w:val="99"/>
    <w:semiHidden/>
    <w:unhideWhenUsed/>
    <w:rsid w:val="00995CA6"/>
    <w:rPr>
      <w:b/>
      <w:bCs/>
      <w:sz w:val="20"/>
      <w:szCs w:val="20"/>
    </w:rPr>
  </w:style>
  <w:style w:type="character" w:customStyle="1" w:styleId="CommentSubjectChar">
    <w:name w:val="Comment Subject Char"/>
    <w:basedOn w:val="CommentTextChar"/>
    <w:link w:val="CommentSubject"/>
    <w:uiPriority w:val="99"/>
    <w:semiHidden/>
    <w:rsid w:val="00995CA6"/>
    <w:rPr>
      <w:b/>
      <w:bCs/>
      <w:sz w:val="20"/>
      <w:szCs w:val="20"/>
    </w:rPr>
  </w:style>
  <w:style w:type="paragraph" w:styleId="BalloonText">
    <w:name w:val="Balloon Text"/>
    <w:basedOn w:val="Normal"/>
    <w:link w:val="BalloonTextChar"/>
    <w:uiPriority w:val="99"/>
    <w:semiHidden/>
    <w:unhideWhenUsed/>
    <w:rsid w:val="00995C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C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87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NULL" TargetMode="External"/><Relationship Id="rId7" Type="http://schemas.openxmlformats.org/officeDocument/2006/relationships/hyperlink" Target="NULL" TargetMode="Externa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944</Words>
  <Characters>5384</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4 Bored &amp; Broke Software Development Plan</vt:lpstr>
      <vt:lpstr>    4.1 Plan Introduction</vt:lpstr>
      <vt:lpstr>        4.1.1 Project Deliverables </vt:lpstr>
      <vt:lpstr>    4.2 Project Resources</vt:lpstr>
      <vt:lpstr>        4.2.1 Hardware Resources</vt:lpstr>
      <vt:lpstr>        4.2.2 Software Resources</vt:lpstr>
      <vt:lpstr>    4.3 Project Organization</vt:lpstr>
      <vt:lpstr>        Team Responsibilities</vt:lpstr>
      <vt:lpstr>    4.4 Project Schedule</vt:lpstr>
      <vt:lpstr>        4.4.1 GANTT Chart</vt:lpstr>
      <vt:lpstr>        4.4.2 Task/Resource Table</vt:lpstr>
    </vt:vector>
  </TitlesOfParts>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2017-10-21T21:47:00Z</dcterms:created>
  <dcterms:modified xsi:type="dcterms:W3CDTF">2017-10-21T21:47:00Z</dcterms:modified>
</cp:coreProperties>
</file>